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35CC9" w14:textId="77777777" w:rsidR="005B3E8F" w:rsidRDefault="007339F2">
      <w:pPr>
        <w:pStyle w:val="Title"/>
      </w:pPr>
      <w:r>
        <w:t>Analisis Gizi Balita di Jawa Tengah 2024</w:t>
      </w:r>
    </w:p>
    <w:p w14:paraId="55C35CCA" w14:textId="77777777" w:rsidR="005B3E8F" w:rsidRDefault="007339F2">
      <w:pPr>
        <w:pStyle w:val="Author"/>
      </w:pPr>
      <w:r>
        <w:t>Marcella Ariani (20254920003)</w:t>
      </w:r>
    </w:p>
    <w:p w14:paraId="55C35CCB" w14:textId="77777777" w:rsidR="005B3E8F" w:rsidRDefault="007339F2">
      <w:pPr>
        <w:pStyle w:val="Date"/>
      </w:pPr>
      <w:r>
        <w:t>2025-10-15</w:t>
      </w:r>
    </w:p>
    <w:sdt>
      <w:sdtPr>
        <w:rPr>
          <w:rFonts w:asciiTheme="minorHAnsi" w:eastAsiaTheme="minorHAnsi" w:hAnsiTheme="minorHAnsi" w:cstheme="minorBidi"/>
          <w:color w:val="auto"/>
          <w:sz w:val="24"/>
          <w:szCs w:val="24"/>
        </w:rPr>
        <w:id w:val="738904175"/>
        <w:docPartObj>
          <w:docPartGallery w:val="Table of Contents"/>
          <w:docPartUnique/>
        </w:docPartObj>
      </w:sdtPr>
      <w:sdtEndPr/>
      <w:sdtContent>
        <w:p w14:paraId="55C35CCC" w14:textId="77777777" w:rsidR="005B3E8F" w:rsidRDefault="007339F2">
          <w:pPr>
            <w:pStyle w:val="TOCHeading"/>
          </w:pPr>
          <w:r>
            <w:t>Table of Contents</w:t>
          </w:r>
        </w:p>
        <w:p w14:paraId="6AE61ADE" w14:textId="77777777" w:rsidR="00DB513C" w:rsidRDefault="007339F2">
          <w:pPr>
            <w:pStyle w:val="TOC2"/>
            <w:tabs>
              <w:tab w:val="right" w:leader="dot" w:pos="9350"/>
            </w:tabs>
            <w:rPr>
              <w:del w:id="0" w:author="Microsoft Word" w:date="2025-10-21T19:52:00Z" w16du:dateUtc="2025-10-21T12:52:00Z"/>
              <w:noProof/>
            </w:rPr>
          </w:pPr>
          <w:del w:id="1" w:author="Microsoft Word" w:date="2025-10-21T19:52:00Z" w16du:dateUtc="2025-10-21T12:52:00Z">
            <w:r>
              <w:fldChar w:fldCharType="begin"/>
            </w:r>
            <w:r>
              <w:delInstrText>TOC \o "1-3" \h \z \u</w:delInstrText>
            </w:r>
            <w:r>
              <w:fldChar w:fldCharType="separate"/>
            </w:r>
            <w:r w:rsidR="00DB513C" w:rsidRPr="00073840">
              <w:rPr>
                <w:rStyle w:val="Hyperlink"/>
                <w:noProof/>
              </w:rPr>
              <w:fldChar w:fldCharType="begin"/>
            </w:r>
            <w:r w:rsidR="00DB513C" w:rsidRPr="00073840">
              <w:rPr>
                <w:rStyle w:val="Hyperlink"/>
                <w:noProof/>
              </w:rPr>
              <w:delInstrText xml:space="preserve"> </w:delInstrText>
            </w:r>
            <w:r w:rsidR="00DB513C">
              <w:rPr>
                <w:noProof/>
              </w:rPr>
              <w:delInstrText>HYPERLINK \l "_Toc211968595"</w:delInstrText>
            </w:r>
            <w:r w:rsidR="00DB513C" w:rsidRPr="00073840">
              <w:rPr>
                <w:rStyle w:val="Hyperlink"/>
                <w:noProof/>
              </w:rPr>
              <w:delInstrText xml:space="preserve"> </w:delInstrText>
            </w:r>
            <w:r w:rsidR="00DB513C" w:rsidRPr="00073840">
              <w:rPr>
                <w:rStyle w:val="Hyperlink"/>
                <w:noProof/>
              </w:rPr>
            </w:r>
            <w:r w:rsidR="00DB513C" w:rsidRPr="00073840">
              <w:rPr>
                <w:rStyle w:val="Hyperlink"/>
                <w:noProof/>
              </w:rPr>
              <w:fldChar w:fldCharType="separate"/>
            </w:r>
            <w:r w:rsidR="00DB513C" w:rsidRPr="00073840">
              <w:rPr>
                <w:rStyle w:val="Hyperlink"/>
                <w:noProof/>
              </w:rPr>
              <w:delText>Sumber Data: Bps.go.id</w:delText>
            </w:r>
            <w:r w:rsidR="00DB513C">
              <w:rPr>
                <w:noProof/>
                <w:webHidden/>
              </w:rPr>
              <w:tab/>
            </w:r>
            <w:r w:rsidR="00DB513C">
              <w:rPr>
                <w:noProof/>
                <w:webHidden/>
              </w:rPr>
              <w:fldChar w:fldCharType="begin"/>
            </w:r>
            <w:r w:rsidR="00DB513C">
              <w:rPr>
                <w:noProof/>
                <w:webHidden/>
              </w:rPr>
              <w:delInstrText xml:space="preserve"> PAGEREF _Toc211968595 \h </w:delInstrText>
            </w:r>
            <w:r w:rsidR="00DB513C">
              <w:rPr>
                <w:noProof/>
                <w:webHidden/>
              </w:rPr>
            </w:r>
            <w:r w:rsidR="00DB513C">
              <w:rPr>
                <w:noProof/>
                <w:webHidden/>
              </w:rPr>
              <w:fldChar w:fldCharType="separate"/>
            </w:r>
            <w:r w:rsidR="00DB513C">
              <w:rPr>
                <w:noProof/>
                <w:webHidden/>
              </w:rPr>
              <w:delText>1</w:delText>
            </w:r>
            <w:r w:rsidR="00DB513C">
              <w:rPr>
                <w:noProof/>
                <w:webHidden/>
              </w:rPr>
              <w:fldChar w:fldCharType="end"/>
            </w:r>
            <w:r w:rsidR="00DB513C" w:rsidRPr="00073840">
              <w:rPr>
                <w:rStyle w:val="Hyperlink"/>
                <w:noProof/>
              </w:rPr>
              <w:fldChar w:fldCharType="end"/>
            </w:r>
          </w:del>
        </w:p>
        <w:p w14:paraId="18A19A9B" w14:textId="77777777" w:rsidR="00DB513C" w:rsidRDefault="00DB513C">
          <w:pPr>
            <w:pStyle w:val="TOC2"/>
            <w:tabs>
              <w:tab w:val="right" w:leader="dot" w:pos="9350"/>
            </w:tabs>
            <w:rPr>
              <w:del w:id="2" w:author="Microsoft Word" w:date="2025-10-21T19:52:00Z" w16du:dateUtc="2025-10-21T12:52:00Z"/>
              <w:noProof/>
            </w:rPr>
          </w:pPr>
          <w:del w:id="3"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"_Toc211968596"</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Lets Import Dataset</w:delText>
            </w:r>
            <w:r>
              <w:rPr>
                <w:noProof/>
                <w:webHidden/>
              </w:rPr>
              <w:tab/>
            </w:r>
            <w:r>
              <w:rPr>
                <w:noProof/>
                <w:webHidden/>
              </w:rPr>
              <w:fldChar w:fldCharType="begin"/>
            </w:r>
            <w:r>
              <w:rPr>
                <w:noProof/>
                <w:webHidden/>
              </w:rPr>
              <w:delInstrText xml:space="preserve"> PAGEREF _Toc211968596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0AB4EBC7" w14:textId="77777777" w:rsidR="00DB513C" w:rsidRDefault="00DB513C">
          <w:pPr>
            <w:pStyle w:val="TOC2"/>
            <w:tabs>
              <w:tab w:val="right" w:leader="dot" w:pos="9350"/>
            </w:tabs>
            <w:rPr>
              <w:del w:id="4" w:author="Microsoft Word" w:date="2025-10-21T19:52:00Z" w16du:dateUtc="2025-10-21T12:52:00Z"/>
              <w:noProof/>
            </w:rPr>
          </w:pPr>
          <w:del w:id="5"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"_Toc211968597"</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FOKUS UTAMA</w:delText>
            </w:r>
            <w:r>
              <w:rPr>
                <w:noProof/>
                <w:webHidden/>
              </w:rPr>
              <w:tab/>
            </w:r>
            <w:r>
              <w:rPr>
                <w:noProof/>
                <w:webHidden/>
              </w:rPr>
              <w:fldChar w:fldCharType="begin"/>
            </w:r>
            <w:r>
              <w:rPr>
                <w:noProof/>
                <w:webHidden/>
              </w:rPr>
              <w:delInstrText xml:space="preserve"> PAGEREF _Toc211968597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59C5DEFF" w14:textId="77777777" w:rsidR="00DB513C" w:rsidRDefault="00DB513C">
          <w:pPr>
            <w:pStyle w:val="TOC3"/>
            <w:tabs>
              <w:tab w:val="right" w:leader="dot" w:pos="9350"/>
            </w:tabs>
            <w:rPr>
              <w:del w:id="6" w:author="Microsoft Word" w:date="2025-10-21T19:52:00Z" w16du:dateUtc="2025-10-21T12:52:00Z"/>
              <w:noProof/>
            </w:rPr>
          </w:pPr>
          <w:del w:id="7"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"_Toc211968598"</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Jumlah Balita Diukur, Balita Pendek, Gizi Balita, Gizi Kurang, dan Gizi Buruk</w:delText>
            </w:r>
            <w:r>
              <w:rPr>
                <w:noProof/>
                <w:webHidden/>
              </w:rPr>
              <w:tab/>
            </w:r>
            <w:r>
              <w:rPr>
                <w:noProof/>
                <w:webHidden/>
              </w:rPr>
              <w:fldChar w:fldCharType="begin"/>
            </w:r>
            <w:r>
              <w:rPr>
                <w:noProof/>
                <w:webHidden/>
              </w:rPr>
              <w:delInstrText xml:space="preserve"> PAGEREF _Toc211968598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1708D533" w14:textId="77777777" w:rsidR="00DB513C" w:rsidRDefault="00DB513C">
          <w:pPr>
            <w:pStyle w:val="TOC2"/>
            <w:tabs>
              <w:tab w:val="right" w:leader="dot" w:pos="9350"/>
            </w:tabs>
            <w:rPr>
              <w:del w:id="8" w:author="Microsoft Word" w:date="2025-10-21T19:52:00Z" w16du:dateUtc="2025-10-21T12:52:00Z"/>
              <w:noProof/>
            </w:rPr>
          </w:pPr>
          <w:del w:id="9"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"_Toc211968599"</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BARCHART, PIE CHART, AND SCATTERPLOT</w:delText>
            </w:r>
            <w:r>
              <w:rPr>
                <w:noProof/>
                <w:webHidden/>
              </w:rPr>
              <w:tab/>
            </w:r>
            <w:r>
              <w:rPr>
                <w:noProof/>
                <w:webHidden/>
              </w:rPr>
              <w:fldChar w:fldCharType="begin"/>
            </w:r>
            <w:r>
              <w:rPr>
                <w:noProof/>
                <w:webHidden/>
              </w:rPr>
              <w:delInstrText xml:space="preserve"> PAGEREF _Toc211968599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48E7C2F8" w14:textId="77777777" w:rsidR="00DB513C" w:rsidRDefault="00DB513C">
          <w:pPr>
            <w:pStyle w:val="TOC3"/>
            <w:tabs>
              <w:tab w:val="right" w:leader="dot" w:pos="9350"/>
            </w:tabs>
            <w:rPr>
              <w:del w:id="10" w:author="Microsoft Word" w:date="2025-10-21T19:52:00Z" w16du:dateUtc="2025-10-21T12:52:00Z"/>
              <w:noProof/>
            </w:rPr>
          </w:pPr>
          <w:del w:id="11"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"_Toc211968600"</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BALITA PENDEK DI JAWA TENGAH 2024</w:delText>
            </w:r>
            <w:r>
              <w:rPr>
                <w:noProof/>
                <w:webHidden/>
              </w:rPr>
              <w:tab/>
            </w:r>
            <w:r>
              <w:rPr>
                <w:noProof/>
                <w:webHidden/>
              </w:rPr>
              <w:fldChar w:fldCharType="begin"/>
            </w:r>
            <w:r>
              <w:rPr>
                <w:noProof/>
                <w:webHidden/>
              </w:rPr>
              <w:delInstrText xml:space="preserve"> PAGEREF _Toc211968600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7E2F7BD5" w14:textId="77777777" w:rsidR="00DB513C" w:rsidRDefault="00DB513C">
          <w:pPr>
            <w:pStyle w:val="TOC3"/>
            <w:tabs>
              <w:tab w:val="right" w:leader="dot" w:pos="9350"/>
            </w:tabs>
            <w:rPr>
              <w:del w:id="12" w:author="Microsoft Word" w:date="2025-10-21T19:52:00Z" w16du:dateUtc="2025-10-21T12:52:00Z"/>
              <w:noProof/>
            </w:rPr>
          </w:pPr>
          <w:del w:id="13"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"_Toc211968601"</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BALITA GIZI KURANG DI JAWA TENGAH 2024</w:delText>
            </w:r>
            <w:r>
              <w:rPr>
                <w:noProof/>
                <w:webHidden/>
              </w:rPr>
              <w:tab/>
            </w:r>
            <w:r>
              <w:rPr>
                <w:noProof/>
                <w:webHidden/>
              </w:rPr>
              <w:fldChar w:fldCharType="begin"/>
            </w:r>
            <w:r>
              <w:rPr>
                <w:noProof/>
                <w:webHidden/>
              </w:rPr>
              <w:delInstrText xml:space="preserve"> PAGEREF _Toc211968601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7EAE8F1D" w14:textId="77777777" w:rsidR="00DB513C" w:rsidRDefault="00DB513C">
          <w:pPr>
            <w:pStyle w:val="TOC3"/>
            <w:tabs>
              <w:tab w:val="right" w:leader="dot" w:pos="9350"/>
            </w:tabs>
            <w:rPr>
              <w:del w:id="14" w:author="Microsoft Word" w:date="2025-10-21T19:52:00Z" w16du:dateUtc="2025-10-21T12:52:00Z"/>
              <w:noProof/>
            </w:rPr>
          </w:pPr>
          <w:del w:id="15"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"_Toc211968602"</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GIZI BURUK BALITA DI JAWA TENGAH 2024</w:delText>
            </w:r>
            <w:r>
              <w:rPr>
                <w:noProof/>
                <w:webHidden/>
              </w:rPr>
              <w:tab/>
            </w:r>
            <w:r>
              <w:rPr>
                <w:noProof/>
                <w:webHidden/>
              </w:rPr>
              <w:fldChar w:fldCharType="begin"/>
            </w:r>
            <w:r>
              <w:rPr>
                <w:noProof/>
                <w:webHidden/>
              </w:rPr>
              <w:delInstrText xml:space="preserve"> PAGEREF _Toc211968602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09B54BBE" w14:textId="77777777" w:rsidR="00DB513C" w:rsidRDefault="00DB513C">
          <w:pPr>
            <w:pStyle w:val="TOC3"/>
            <w:tabs>
              <w:tab w:val="right" w:leader="dot" w:pos="9350"/>
            </w:tabs>
            <w:rPr>
              <w:del w:id="16" w:author="Microsoft Word" w:date="2025-10-21T19:52:00Z" w16du:dateUtc="2025-10-21T12:52:00Z"/>
              <w:noProof/>
            </w:rPr>
          </w:pPr>
          <w:del w:id="17" w:author="Microsoft Word" w:date="2025-10-21T19:52:00Z" w16du:dateUtc="2025-10-21T12:52:00Z">
            <w:r w:rsidRPr="00073840">
              <w:rPr>
                <w:rStyle w:val="Hyperlink"/>
                <w:noProof/>
              </w:rPr>
              <w:fldChar w:fldCharType="begin"/>
            </w:r>
            <w:r w:rsidRPr="00073840">
              <w:rPr>
                <w:rStyle w:val="Hyperlink"/>
                <w:noProof/>
              </w:rPr>
              <w:delInstrText xml:space="preserve"> </w:delInstrText>
            </w:r>
            <w:r>
              <w:rPr>
                <w:noProof/>
              </w:rPr>
              <w:delInstrText>HYPERLINK \l "_Toc211968603"</w:delInstrText>
            </w:r>
            <w:r w:rsidRPr="00073840">
              <w:rPr>
                <w:rStyle w:val="Hyperlink"/>
                <w:noProof/>
              </w:rPr>
              <w:delInstrText xml:space="preserve"> </w:delInstrText>
            </w:r>
            <w:r w:rsidRPr="00073840">
              <w:rPr>
                <w:rStyle w:val="Hyperlink"/>
                <w:noProof/>
              </w:rPr>
            </w:r>
            <w:r w:rsidRPr="00073840">
              <w:rPr>
                <w:rStyle w:val="Hyperlink"/>
                <w:noProof/>
              </w:rPr>
              <w:fldChar w:fldCharType="separate"/>
            </w:r>
            <w:r w:rsidRPr="00073840">
              <w:rPr>
                <w:rStyle w:val="Hyperlink"/>
                <w:noProof/>
              </w:rPr>
              <w:delText>PENUTUP</w:delText>
            </w:r>
            <w:r>
              <w:rPr>
                <w:noProof/>
                <w:webHidden/>
              </w:rPr>
              <w:tab/>
            </w:r>
            <w:r>
              <w:rPr>
                <w:noProof/>
                <w:webHidden/>
              </w:rPr>
              <w:fldChar w:fldCharType="begin"/>
            </w:r>
            <w:r>
              <w:rPr>
                <w:noProof/>
                <w:webHidden/>
              </w:rPr>
              <w:delInstrText xml:space="preserve"> PAGEREF _Toc211968603 \h </w:delInstrText>
            </w:r>
            <w:r>
              <w:rPr>
                <w:noProof/>
                <w:webHidden/>
              </w:rPr>
            </w:r>
            <w:r>
              <w:rPr>
                <w:noProof/>
                <w:webHidden/>
              </w:rPr>
              <w:fldChar w:fldCharType="separate"/>
            </w:r>
            <w:r>
              <w:rPr>
                <w:noProof/>
                <w:webHidden/>
              </w:rPr>
              <w:delText>1</w:delText>
            </w:r>
            <w:r>
              <w:rPr>
                <w:noProof/>
                <w:webHidden/>
              </w:rPr>
              <w:fldChar w:fldCharType="end"/>
            </w:r>
            <w:r w:rsidRPr="00073840">
              <w:rPr>
                <w:rStyle w:val="Hyperlink"/>
                <w:noProof/>
              </w:rPr>
              <w:fldChar w:fldCharType="end"/>
            </w:r>
          </w:del>
        </w:p>
        <w:p w14:paraId="011D6D25" w14:textId="77777777" w:rsidR="00650652" w:rsidRDefault="007339F2">
          <w:pPr>
            <w:rPr>
              <w:del w:id="18" w:author="Microsoft Word" w:date="2025-10-21T19:52:00Z" w16du:dateUtc="2025-10-21T12:52:00Z"/>
            </w:rPr>
          </w:pPr>
          <w:del w:id="19" w:author="Microsoft Word" w:date="2025-10-21T19:52:00Z" w16du:dateUtc="2025-10-21T12:52:00Z">
            <w:r>
              <w:fldChar w:fldCharType="end"/>
            </w:r>
          </w:del>
        </w:p>
        <w:p w14:paraId="46A46BA0" w14:textId="60F0C82E" w:rsidR="007339F2" w:rsidRDefault="007339F2">
          <w:pPr>
            <w:pStyle w:val="TOC2"/>
            <w:tabs>
              <w:tab w:val="right" w:leader="dot" w:pos="9350"/>
            </w:tabs>
            <w:rPr>
              <w:ins w:id="20" w:author="Microsoft Word" w:date="2025-10-21T19:52:00Z" w16du:dateUtc="2025-10-21T12:52:00Z"/>
              <w:noProof/>
            </w:rPr>
          </w:pPr>
          <w:ins w:id="21" w:author="Microsoft Word" w:date="2025-10-21T19:52:00Z" w16du:dateUtc="2025-10-21T12:52:00Z">
            <w:r>
              <w:fldChar w:fldCharType="begin"/>
            </w:r>
            <w:r>
              <w:instrText>TOC \o "1-3" \h \z \u</w:instrText>
            </w:r>
            <w:r>
              <w:fldChar w:fldCharType="separate"/>
            </w:r>
            <w:r w:rsidRPr="003F27A3">
              <w:rPr>
                <w:rStyle w:val="Hyperlink"/>
                <w:noProof/>
              </w:rPr>
              <w:fldChar w:fldCharType="begin"/>
            </w:r>
            <w:r w:rsidRPr="003F27A3">
              <w:rPr>
                <w:rStyle w:val="Hyperlink"/>
                <w:noProof/>
              </w:rPr>
              <w:instrText xml:space="preserve"> </w:instrText>
            </w:r>
            <w:r>
              <w:rPr>
                <w:noProof/>
              </w:rPr>
              <w:instrText>HYPERLINK \l "_Toc211968586"</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Sumber Data: Bps.go.id</w:t>
            </w:r>
            <w:r>
              <w:rPr>
                <w:noProof/>
                <w:webHidden/>
              </w:rPr>
              <w:tab/>
            </w:r>
            <w:r>
              <w:rPr>
                <w:noProof/>
                <w:webHidden/>
              </w:rPr>
              <w:fldChar w:fldCharType="begin"/>
            </w:r>
            <w:r>
              <w:rPr>
                <w:noProof/>
                <w:webHidden/>
              </w:rPr>
              <w:instrText xml:space="preserve"> PAGEREF _Toc211968586 \h </w:instrText>
            </w:r>
            <w:r>
              <w:rPr>
                <w:noProof/>
                <w:webHidden/>
              </w:rPr>
            </w:r>
            <w:r>
              <w:rPr>
                <w:noProof/>
                <w:webHidden/>
              </w:rPr>
              <w:fldChar w:fldCharType="separate"/>
            </w:r>
            <w:r>
              <w:rPr>
                <w:noProof/>
                <w:webHidden/>
              </w:rPr>
              <w:t>2</w:t>
            </w:r>
            <w:r>
              <w:rPr>
                <w:noProof/>
                <w:webHidden/>
              </w:rPr>
              <w:fldChar w:fldCharType="end"/>
            </w:r>
            <w:r w:rsidRPr="003F27A3">
              <w:rPr>
                <w:rStyle w:val="Hyperlink"/>
                <w:noProof/>
              </w:rPr>
              <w:fldChar w:fldCharType="end"/>
            </w:r>
          </w:ins>
        </w:p>
        <w:p w14:paraId="2CC1B67D" w14:textId="67DB69D7" w:rsidR="007339F2" w:rsidRDefault="007339F2">
          <w:pPr>
            <w:pStyle w:val="TOC2"/>
            <w:tabs>
              <w:tab w:val="right" w:leader="dot" w:pos="9350"/>
            </w:tabs>
            <w:rPr>
              <w:ins w:id="22" w:author="Microsoft Word" w:date="2025-10-21T19:52:00Z" w16du:dateUtc="2025-10-21T12:52:00Z"/>
              <w:noProof/>
            </w:rPr>
          </w:pPr>
          <w:ins w:id="23"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"_Toc211968587"</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Lets Import Dataset</w:t>
            </w:r>
            <w:r>
              <w:rPr>
                <w:noProof/>
                <w:webHidden/>
              </w:rPr>
              <w:tab/>
            </w:r>
            <w:r>
              <w:rPr>
                <w:noProof/>
                <w:webHidden/>
              </w:rPr>
              <w:fldChar w:fldCharType="begin"/>
            </w:r>
            <w:r>
              <w:rPr>
                <w:noProof/>
                <w:webHidden/>
              </w:rPr>
              <w:instrText xml:space="preserve"> PAGEREF _Toc211968587 \h </w:instrText>
            </w:r>
            <w:r>
              <w:rPr>
                <w:noProof/>
                <w:webHidden/>
              </w:rPr>
            </w:r>
            <w:r>
              <w:rPr>
                <w:noProof/>
                <w:webHidden/>
              </w:rPr>
              <w:fldChar w:fldCharType="separate"/>
            </w:r>
            <w:r>
              <w:rPr>
                <w:noProof/>
                <w:webHidden/>
              </w:rPr>
              <w:t>2</w:t>
            </w:r>
            <w:r>
              <w:rPr>
                <w:noProof/>
                <w:webHidden/>
              </w:rPr>
              <w:fldChar w:fldCharType="end"/>
            </w:r>
            <w:r w:rsidRPr="003F27A3">
              <w:rPr>
                <w:rStyle w:val="Hyperlink"/>
                <w:noProof/>
              </w:rPr>
              <w:fldChar w:fldCharType="end"/>
            </w:r>
          </w:ins>
        </w:p>
        <w:p w14:paraId="1E829954" w14:textId="0E3081EE" w:rsidR="007339F2" w:rsidRDefault="007339F2">
          <w:pPr>
            <w:pStyle w:val="TOC2"/>
            <w:tabs>
              <w:tab w:val="right" w:leader="dot" w:pos="9350"/>
            </w:tabs>
            <w:rPr>
              <w:ins w:id="24" w:author="Microsoft Word" w:date="2025-10-21T19:52:00Z" w16du:dateUtc="2025-10-21T12:52:00Z"/>
              <w:noProof/>
            </w:rPr>
          </w:pPr>
          <w:ins w:id="25"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"_Toc211968588"</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FOKUS UTAMA</w:t>
            </w:r>
            <w:r>
              <w:rPr>
                <w:noProof/>
                <w:webHidden/>
              </w:rPr>
              <w:tab/>
            </w:r>
            <w:r>
              <w:rPr>
                <w:noProof/>
                <w:webHidden/>
              </w:rPr>
              <w:fldChar w:fldCharType="begin"/>
            </w:r>
            <w:r>
              <w:rPr>
                <w:noProof/>
                <w:webHidden/>
              </w:rPr>
              <w:instrText xml:space="preserve"> PAGEREF _Toc211968588 \h </w:instrText>
            </w:r>
            <w:r>
              <w:rPr>
                <w:noProof/>
                <w:webHidden/>
              </w:rPr>
            </w:r>
            <w:r>
              <w:rPr>
                <w:noProof/>
                <w:webHidden/>
              </w:rPr>
              <w:fldChar w:fldCharType="separate"/>
            </w:r>
            <w:r>
              <w:rPr>
                <w:noProof/>
                <w:webHidden/>
              </w:rPr>
              <w:t>3</w:t>
            </w:r>
            <w:r>
              <w:rPr>
                <w:noProof/>
                <w:webHidden/>
              </w:rPr>
              <w:fldChar w:fldCharType="end"/>
            </w:r>
            <w:r w:rsidRPr="003F27A3">
              <w:rPr>
                <w:rStyle w:val="Hyperlink"/>
                <w:noProof/>
              </w:rPr>
              <w:fldChar w:fldCharType="end"/>
            </w:r>
          </w:ins>
        </w:p>
        <w:p w14:paraId="1340DCAC" w14:textId="5A61AC30" w:rsidR="007339F2" w:rsidRDefault="007339F2">
          <w:pPr>
            <w:pStyle w:val="TOC3"/>
            <w:tabs>
              <w:tab w:val="right" w:leader="dot" w:pos="9350"/>
            </w:tabs>
            <w:rPr>
              <w:ins w:id="26" w:author="Microsoft Word" w:date="2025-10-21T19:52:00Z" w16du:dateUtc="2025-10-21T12:52:00Z"/>
              <w:noProof/>
            </w:rPr>
          </w:pPr>
          <w:ins w:id="27"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"_Toc211968589"</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Jumlah Balita Diukur, Balita Pendek, Gizi Balita, Gizi Kurang, dan Gizi Buruk</w:t>
            </w:r>
            <w:r>
              <w:rPr>
                <w:noProof/>
                <w:webHidden/>
              </w:rPr>
              <w:tab/>
            </w:r>
            <w:r>
              <w:rPr>
                <w:noProof/>
                <w:webHidden/>
              </w:rPr>
              <w:fldChar w:fldCharType="begin"/>
            </w:r>
            <w:r>
              <w:rPr>
                <w:noProof/>
                <w:webHidden/>
              </w:rPr>
              <w:instrText xml:space="preserve"> PAGEREF _Toc211968589 \h </w:instrText>
            </w:r>
            <w:r>
              <w:rPr>
                <w:noProof/>
                <w:webHidden/>
              </w:rPr>
            </w:r>
            <w:r>
              <w:rPr>
                <w:noProof/>
                <w:webHidden/>
              </w:rPr>
              <w:fldChar w:fldCharType="separate"/>
            </w:r>
            <w:r>
              <w:rPr>
                <w:noProof/>
                <w:webHidden/>
              </w:rPr>
              <w:t>3</w:t>
            </w:r>
            <w:r>
              <w:rPr>
                <w:noProof/>
                <w:webHidden/>
              </w:rPr>
              <w:fldChar w:fldCharType="end"/>
            </w:r>
            <w:r w:rsidRPr="003F27A3">
              <w:rPr>
                <w:rStyle w:val="Hyperlink"/>
                <w:noProof/>
              </w:rPr>
              <w:fldChar w:fldCharType="end"/>
            </w:r>
          </w:ins>
        </w:p>
        <w:p w14:paraId="3A5E6BF4" w14:textId="53E0E71E" w:rsidR="007339F2" w:rsidRDefault="007339F2">
          <w:pPr>
            <w:pStyle w:val="TOC2"/>
            <w:tabs>
              <w:tab w:val="right" w:leader="dot" w:pos="9350"/>
            </w:tabs>
            <w:rPr>
              <w:ins w:id="28" w:author="Microsoft Word" w:date="2025-10-21T19:52:00Z" w16du:dateUtc="2025-10-21T12:52:00Z"/>
              <w:noProof/>
            </w:rPr>
          </w:pPr>
          <w:ins w:id="29"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"_Toc211968590"</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BARCHART, PIE CHART, AND SCATTERPLOT</w:t>
            </w:r>
            <w:r>
              <w:rPr>
                <w:noProof/>
                <w:webHidden/>
              </w:rPr>
              <w:tab/>
            </w:r>
            <w:r>
              <w:rPr>
                <w:noProof/>
                <w:webHidden/>
              </w:rPr>
              <w:fldChar w:fldCharType="begin"/>
            </w:r>
            <w:r>
              <w:rPr>
                <w:noProof/>
                <w:webHidden/>
              </w:rPr>
              <w:instrText xml:space="preserve"> PAGEREF _Toc211968590 \h </w:instrText>
            </w:r>
            <w:r>
              <w:rPr>
                <w:noProof/>
                <w:webHidden/>
              </w:rPr>
            </w:r>
            <w:r>
              <w:rPr>
                <w:noProof/>
                <w:webHidden/>
              </w:rPr>
              <w:fldChar w:fldCharType="separate"/>
            </w:r>
            <w:r>
              <w:rPr>
                <w:noProof/>
                <w:webHidden/>
              </w:rPr>
              <w:t>5</w:t>
            </w:r>
            <w:r>
              <w:rPr>
                <w:noProof/>
                <w:webHidden/>
              </w:rPr>
              <w:fldChar w:fldCharType="end"/>
            </w:r>
            <w:r w:rsidRPr="003F27A3">
              <w:rPr>
                <w:rStyle w:val="Hyperlink"/>
                <w:noProof/>
              </w:rPr>
              <w:fldChar w:fldCharType="end"/>
            </w:r>
          </w:ins>
        </w:p>
        <w:p w14:paraId="536055B1" w14:textId="424A7F78" w:rsidR="007339F2" w:rsidRDefault="007339F2">
          <w:pPr>
            <w:pStyle w:val="TOC3"/>
            <w:tabs>
              <w:tab w:val="right" w:leader="dot" w:pos="9350"/>
            </w:tabs>
            <w:rPr>
              <w:ins w:id="30" w:author="Microsoft Word" w:date="2025-10-21T19:52:00Z" w16du:dateUtc="2025-10-21T12:52:00Z"/>
              <w:noProof/>
            </w:rPr>
          </w:pPr>
          <w:ins w:id="31"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"_Toc211968591"</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BALITA PENDEK DI JAWA TENGAH 2024</w:t>
            </w:r>
            <w:r>
              <w:rPr>
                <w:noProof/>
                <w:webHidden/>
              </w:rPr>
              <w:tab/>
            </w:r>
            <w:r>
              <w:rPr>
                <w:noProof/>
                <w:webHidden/>
              </w:rPr>
              <w:fldChar w:fldCharType="begin"/>
            </w:r>
            <w:r>
              <w:rPr>
                <w:noProof/>
                <w:webHidden/>
              </w:rPr>
              <w:instrText xml:space="preserve"> PAGEREF _Toc211968591 \h </w:instrText>
            </w:r>
            <w:r>
              <w:rPr>
                <w:noProof/>
                <w:webHidden/>
              </w:rPr>
            </w:r>
            <w:r>
              <w:rPr>
                <w:noProof/>
                <w:webHidden/>
              </w:rPr>
              <w:fldChar w:fldCharType="separate"/>
            </w:r>
            <w:r>
              <w:rPr>
                <w:noProof/>
                <w:webHidden/>
              </w:rPr>
              <w:t>5</w:t>
            </w:r>
            <w:r>
              <w:rPr>
                <w:noProof/>
                <w:webHidden/>
              </w:rPr>
              <w:fldChar w:fldCharType="end"/>
            </w:r>
            <w:r w:rsidRPr="003F27A3">
              <w:rPr>
                <w:rStyle w:val="Hyperlink"/>
                <w:noProof/>
              </w:rPr>
              <w:fldChar w:fldCharType="end"/>
            </w:r>
          </w:ins>
        </w:p>
        <w:p w14:paraId="31C45047" w14:textId="58A7EF8B" w:rsidR="007339F2" w:rsidRDefault="007339F2">
          <w:pPr>
            <w:pStyle w:val="TOC3"/>
            <w:tabs>
              <w:tab w:val="right" w:leader="dot" w:pos="9350"/>
            </w:tabs>
            <w:rPr>
              <w:ins w:id="32" w:author="Microsoft Word" w:date="2025-10-21T19:52:00Z" w16du:dateUtc="2025-10-21T12:52:00Z"/>
              <w:noProof/>
            </w:rPr>
          </w:pPr>
          <w:ins w:id="33"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"_Toc211968592"</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BALITA GIZI KURANG DI JAWA TENGAH 2024</w:t>
            </w:r>
            <w:r>
              <w:rPr>
                <w:noProof/>
                <w:webHidden/>
              </w:rPr>
              <w:tab/>
            </w:r>
            <w:r>
              <w:rPr>
                <w:noProof/>
                <w:webHidden/>
              </w:rPr>
              <w:fldChar w:fldCharType="begin"/>
            </w:r>
            <w:r>
              <w:rPr>
                <w:noProof/>
                <w:webHidden/>
              </w:rPr>
              <w:instrText xml:space="preserve"> PAGEREF _Toc211968592 \h </w:instrText>
            </w:r>
            <w:r>
              <w:rPr>
                <w:noProof/>
                <w:webHidden/>
              </w:rPr>
            </w:r>
            <w:r>
              <w:rPr>
                <w:noProof/>
                <w:webHidden/>
              </w:rPr>
              <w:fldChar w:fldCharType="separate"/>
            </w:r>
            <w:r>
              <w:rPr>
                <w:noProof/>
                <w:webHidden/>
              </w:rPr>
              <w:t>10</w:t>
            </w:r>
            <w:r>
              <w:rPr>
                <w:noProof/>
                <w:webHidden/>
              </w:rPr>
              <w:fldChar w:fldCharType="end"/>
            </w:r>
            <w:r w:rsidRPr="003F27A3">
              <w:rPr>
                <w:rStyle w:val="Hyperlink"/>
                <w:noProof/>
              </w:rPr>
              <w:fldChar w:fldCharType="end"/>
            </w:r>
          </w:ins>
        </w:p>
        <w:p w14:paraId="534879A0" w14:textId="6082BA60" w:rsidR="007339F2" w:rsidRDefault="007339F2">
          <w:pPr>
            <w:pStyle w:val="TOC3"/>
            <w:tabs>
              <w:tab w:val="right" w:leader="dot" w:pos="9350"/>
            </w:tabs>
            <w:rPr>
              <w:ins w:id="34" w:author="Microsoft Word" w:date="2025-10-21T19:52:00Z" w16du:dateUtc="2025-10-21T12:52:00Z"/>
              <w:noProof/>
            </w:rPr>
          </w:pPr>
          <w:ins w:id="35"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"_Toc211968593"</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GIZI BURUK BALITA DI JAWA TENGAH 2024</w:t>
            </w:r>
            <w:r>
              <w:rPr>
                <w:noProof/>
                <w:webHidden/>
              </w:rPr>
              <w:tab/>
            </w:r>
            <w:r>
              <w:rPr>
                <w:noProof/>
                <w:webHidden/>
              </w:rPr>
              <w:fldChar w:fldCharType="begin"/>
            </w:r>
            <w:r>
              <w:rPr>
                <w:noProof/>
                <w:webHidden/>
              </w:rPr>
              <w:instrText xml:space="preserve"> PAGEREF _Toc211968593 \h </w:instrText>
            </w:r>
            <w:r>
              <w:rPr>
                <w:noProof/>
                <w:webHidden/>
              </w:rPr>
            </w:r>
            <w:r>
              <w:rPr>
                <w:noProof/>
                <w:webHidden/>
              </w:rPr>
              <w:fldChar w:fldCharType="separate"/>
            </w:r>
            <w:r>
              <w:rPr>
                <w:noProof/>
                <w:webHidden/>
              </w:rPr>
              <w:t>15</w:t>
            </w:r>
            <w:r>
              <w:rPr>
                <w:noProof/>
                <w:webHidden/>
              </w:rPr>
              <w:fldChar w:fldCharType="end"/>
            </w:r>
            <w:r w:rsidRPr="003F27A3">
              <w:rPr>
                <w:rStyle w:val="Hyperlink"/>
                <w:noProof/>
              </w:rPr>
              <w:fldChar w:fldCharType="end"/>
            </w:r>
          </w:ins>
        </w:p>
        <w:p w14:paraId="1E6ED40E" w14:textId="116EF730" w:rsidR="007339F2" w:rsidRDefault="007339F2">
          <w:pPr>
            <w:pStyle w:val="TOC3"/>
            <w:tabs>
              <w:tab w:val="right" w:leader="dot" w:pos="9350"/>
            </w:tabs>
            <w:rPr>
              <w:ins w:id="36" w:author="Microsoft Word" w:date="2025-10-21T19:52:00Z" w16du:dateUtc="2025-10-21T12:52:00Z"/>
              <w:noProof/>
            </w:rPr>
          </w:pPr>
          <w:ins w:id="37" w:author="Microsoft Word" w:date="2025-10-21T19:52:00Z" w16du:dateUtc="2025-10-21T12:52:00Z">
            <w:r w:rsidRPr="003F27A3">
              <w:rPr>
                <w:rStyle w:val="Hyperlink"/>
                <w:noProof/>
              </w:rPr>
              <w:fldChar w:fldCharType="begin"/>
            </w:r>
            <w:r w:rsidRPr="003F27A3">
              <w:rPr>
                <w:rStyle w:val="Hyperlink"/>
                <w:noProof/>
              </w:rPr>
              <w:instrText xml:space="preserve"> </w:instrText>
            </w:r>
            <w:r>
              <w:rPr>
                <w:noProof/>
              </w:rPr>
              <w:instrText>HYPERLINK \l "_Toc211968594"</w:instrText>
            </w:r>
            <w:r w:rsidRPr="003F27A3">
              <w:rPr>
                <w:rStyle w:val="Hyperlink"/>
                <w:noProof/>
              </w:rPr>
              <w:instrText xml:space="preserve"> </w:instrText>
            </w:r>
            <w:r w:rsidRPr="003F27A3">
              <w:rPr>
                <w:rStyle w:val="Hyperlink"/>
                <w:noProof/>
              </w:rPr>
            </w:r>
            <w:r w:rsidRPr="003F27A3">
              <w:rPr>
                <w:rStyle w:val="Hyperlink"/>
                <w:noProof/>
              </w:rPr>
              <w:fldChar w:fldCharType="separate"/>
            </w:r>
            <w:r w:rsidRPr="003F27A3">
              <w:rPr>
                <w:rStyle w:val="Hyperlink"/>
                <w:noProof/>
              </w:rPr>
              <w:t>PENUTUP</w:t>
            </w:r>
            <w:r>
              <w:rPr>
                <w:noProof/>
                <w:webHidden/>
              </w:rPr>
              <w:tab/>
            </w:r>
            <w:r>
              <w:rPr>
                <w:noProof/>
                <w:webHidden/>
              </w:rPr>
              <w:fldChar w:fldCharType="begin"/>
            </w:r>
            <w:r>
              <w:rPr>
                <w:noProof/>
                <w:webHidden/>
              </w:rPr>
              <w:instrText xml:space="preserve"> PAGEREF _Toc211968594 \h </w:instrText>
            </w:r>
            <w:r>
              <w:rPr>
                <w:noProof/>
                <w:webHidden/>
              </w:rPr>
            </w:r>
            <w:r>
              <w:rPr>
                <w:noProof/>
                <w:webHidden/>
              </w:rPr>
              <w:fldChar w:fldCharType="separate"/>
            </w:r>
            <w:r>
              <w:rPr>
                <w:noProof/>
                <w:webHidden/>
              </w:rPr>
              <w:t>19</w:t>
            </w:r>
            <w:r>
              <w:rPr>
                <w:noProof/>
                <w:webHidden/>
              </w:rPr>
              <w:fldChar w:fldCharType="end"/>
            </w:r>
            <w:r w:rsidRPr="003F27A3">
              <w:rPr>
                <w:rStyle w:val="Hyperlink"/>
                <w:noProof/>
              </w:rPr>
              <w:fldChar w:fldCharType="end"/>
            </w:r>
          </w:ins>
        </w:p>
        <w:p w14:paraId="55C35CCD" w14:textId="1CC9EA44" w:rsidR="005B3E8F" w:rsidRDefault="007339F2">
          <w:ins w:id="38" w:author="Microsoft Word" w:date="2025-10-21T19:52:00Z" w16du:dateUtc="2025-10-21T12:52:00Z">
            <w:r>
              <w:fldChar w:fldCharType="end"/>
            </w:r>
          </w:ins>
        </w:p>
      </w:sdtContent>
    </w:sdt>
    <w:p w14:paraId="5F04CE69" w14:textId="77777777" w:rsidR="007339F2" w:rsidRDefault="007339F2">
      <w:pPr>
        <w:pStyle w:val="FirstParagraph"/>
        <w:rPr>
          <w:ins w:id="39" w:author="Microsoft Word" w:date="2025-10-21T19:52:00Z" w16du:dateUtc="2025-10-21T12:52:00Z"/>
        </w:rPr>
      </w:pPr>
      <w:ins w:id="40" w:author="Microsoft Word" w:date="2025-10-21T19:52:00Z" w16du:dateUtc="2025-10-21T12:52:00Z">
        <w:r>
          <w:rPr>
            <w:noProof/>
          </w:rPr>
          <w:drawing>
            <wp:inline distT="0" distB="0" distL="0" distR="0" wp14:anchorId="55C35D2C" wp14:editId="6A77FFF8">
              <wp:extent cx="5288280" cy="2042160"/>
              <wp:effectExtent l="0" t="0" r="0" b="0"/>
              <wp:docPr id="21" name="Picture" descr="Link"/>
              <wp:cNvGraphicFramePr/>
              <a:graphic xmlns:a="http://schemas.openxmlformats.org/drawingml/2006/main">
                <a:graphicData uri="http://schemas.openxmlformats.org/drawingml/2006/picture">
                  <pic:pic xmlns:pic="http://schemas.openxmlformats.org/drawingml/2006/picture">
                    <pic:nvPicPr>
                      <pic:cNvPr id="22" name="Picture" descr="https://www.matanauniversity.ac.id/static/images/logo-matana-white.png"/>
                      <pic:cNvPicPr>
                        <a:picLocks noChangeAspect="1" noChangeArrowheads="1"/>
                      </pic:cNvPicPr>
                    </pic:nvPicPr>
                    <pic:blipFill>
                      <a:blip r:embed="rId5"/>
                      <a:stretch>
                        <a:fillRect/>
                      </a:stretch>
                    </pic:blipFill>
                    <pic:spPr bwMode="auto">
                      <a:xfrm>
                        <a:off x="0" y="0"/>
                        <a:ext cx="5289905" cy="2042788"/>
                      </a:xfrm>
                      <a:prstGeom prst="rect">
                        <a:avLst/>
                      </a:prstGeom>
                      <a:noFill/>
                      <a:ln w="9525">
                        <a:noFill/>
                        <a:headEnd/>
                        <a:tailEnd/>
                      </a:ln>
                    </pic:spPr>
                  </pic:pic>
                </a:graphicData>
              </a:graphic>
            </wp:inline>
          </w:drawing>
        </w:r>
        <w:r>
          <w:t xml:space="preserve"> </w:t>
        </w:r>
      </w:ins>
    </w:p>
    <w:p w14:paraId="55C35CCE" w14:textId="103C7F35" w:rsidR="005B3E8F" w:rsidRDefault="007339F2">
      <w:pPr>
        <w:pStyle w:val="FirstParagraph"/>
      </w:pPr>
      <w:del w:id="41" w:author="Microsoft Word" w:date="2025-10-21T19:52:00Z" w16du:dateUtc="2025-10-21T12:52:00Z">
        <w:r>
          <w:rPr>
            <w:noProof/>
          </w:rPr>
          <w:drawing>
            <wp:inline distT="0" distB="0" distL="0" distR="0" wp14:anchorId="7BE8C1CF" wp14:editId="2B600CD3">
              <wp:extent cx="5334000" cy="2014835"/>
              <wp:effectExtent l="0" t="0" r="0" b="0"/>
              <wp:docPr id="124286653" name="Picture" descr="Link"/>
              <wp:cNvGraphicFramePr/>
              <a:graphic xmlns:a="http://schemas.openxmlformats.org/drawingml/2006/main">
                <a:graphicData uri="http://schemas.openxmlformats.org/drawingml/2006/picture">
                  <pic:pic xmlns:pic="http://schemas.openxmlformats.org/drawingml/2006/picture">
                    <pic:nvPicPr>
                      <pic:cNvPr id="22" name="Picture" descr="https://www.matanauniversity.ac.id/static/images/logo-matana-white.png"/>
                      <pic:cNvPicPr>
                        <a:picLocks noChangeAspect="1" noChangeArrowheads="1"/>
                      </pic:cNvPicPr>
                    </pic:nvPicPr>
                    <pic:blipFill>
                      <a:blip r:embed="rId5"/>
                      <a:stretch>
                        <a:fillRect/>
                      </a:stretch>
                    </pic:blipFill>
                    <pic:spPr bwMode="auto">
                      <a:xfrm>
                        <a:off x="0" y="0"/>
                        <a:ext cx="5334000" cy="2014835"/>
                      </a:xfrm>
                      <a:prstGeom prst="rect">
                        <a:avLst/>
                      </a:prstGeom>
                      <a:noFill/>
                      <a:ln w="9525">
                        <a:noFill/>
                        <a:headEnd/>
                        <a:tailEnd/>
                      </a:ln>
                    </pic:spPr>
                  </pic:pic>
                </a:graphicData>
              </a:graphic>
            </wp:inline>
          </w:drawing>
        </w:r>
        <w:r>
          <w:delText xml:space="preserve"> </w:delText>
        </w:r>
      </w:del>
      <w:r>
        <w:t>Analisis deskriptif ini dilakukan untuk melihat gambaran secara umum mengenai status gizi di Provinsi Jawa Tengah pada tahun 2024. Data ini mencakup beberapa indikator seperti stunting, gizi buruk, dan gizi kurang di tiap kabupaten/kota. Melalui perhitungan nilai rata-rata, median, serta penyebaran data, analisis ini membantu memahami bagaimana kondisi gizi tersebar di berbagai daerah. Visualisasi seperti barchart, piechart, dan plot digunakan agar hasilnya lebih mudah dibaca dan dipahami. Hasil analisis in</w:t>
      </w:r>
      <w:r>
        <w:t>i diharapkan memberi gambaran awal tentang pola dan perbedaan status gizi di Jawa Tengah.</w:t>
      </w:r>
    </w:p>
    <w:bookmarkStart w:id="42" w:name="sumber-data-bps.go.id"/>
    <w:p w14:paraId="55C35CCF" w14:textId="4A4F6A98" w:rsidR="005B3E8F" w:rsidRDefault="007339F2">
      <w:pPr>
        <w:pStyle w:val="Heading2"/>
      </w:pPr>
      <w:r>
        <w:lastRenderedPageBreak/>
        <w:fldChar w:fldCharType="begin"/>
      </w:r>
      <w:r>
        <w:instrText>HYPERLINK "https://jateng.bps.go.id/id/statistics-table/2/MjU1NCMy/status-gizi-balita-berdasarkan-indeks-bb-u--tb-u--dan-bb--tb-menurut-kabupaten-kota-di-provinsi-jawa-tengah.html" \h</w:instrText>
      </w:r>
      <w:r>
        <w:fldChar w:fldCharType="separate"/>
      </w:r>
      <w:bookmarkStart w:id="43" w:name="_Toc211968586"/>
      <w:bookmarkStart w:id="44" w:name="_Toc211968595"/>
      <w:r>
        <w:rPr>
          <w:rStyle w:val="Hyperlink"/>
        </w:rPr>
        <w:t>Sumber Data: Bps.go.id</w:t>
      </w:r>
      <w:bookmarkEnd w:id="43"/>
      <w:bookmarkEnd w:id="44"/>
      <w:r>
        <w:fldChar w:fldCharType="end"/>
      </w:r>
    </w:p>
    <w:p w14:paraId="55C35CD0" w14:textId="77777777" w:rsidR="005B3E8F" w:rsidRDefault="007339F2">
      <w:pPr>
        <w:pStyle w:val="Heading2"/>
      </w:pPr>
      <w:bookmarkStart w:id="45" w:name="lets-import-dataset"/>
      <w:bookmarkStart w:id="46" w:name="_Toc211968587"/>
      <w:bookmarkStart w:id="47" w:name="_Toc211968596"/>
      <w:bookmarkEnd w:id="42"/>
      <w:r>
        <w:t>Lets Import Dataset</w:t>
      </w:r>
      <w:bookmarkEnd w:id="46"/>
      <w:bookmarkEnd w:id="47"/>
    </w:p>
    <w:p w14:paraId="55C35CD1" w14:textId="77777777" w:rsidR="005B3E8F" w:rsidRDefault="007339F2">
      <w:pPr>
        <w:pStyle w:val="SourceCode"/>
      </w:pPr>
      <w:r>
        <w:rPr>
          <w:rStyle w:val="FunctionTok"/>
        </w:rPr>
        <w:t>library</w:t>
      </w:r>
      <w:r>
        <w:rPr>
          <w:rStyle w:val="NormalTok"/>
        </w:rPr>
        <w:t>(readxl)</w:t>
      </w:r>
      <w:r>
        <w:br/>
      </w:r>
      <w:r>
        <w:rPr>
          <w:rStyle w:val="FunctionTok"/>
        </w:rPr>
        <w:t>library</w:t>
      </w:r>
      <w:r>
        <w:rPr>
          <w:rStyle w:val="NormalTok"/>
        </w:rPr>
        <w:t>(tidyverse)</w:t>
      </w:r>
    </w:p>
    <w:p w14:paraId="55C35CD2" w14:textId="77777777" w:rsidR="005B3E8F" w:rsidRDefault="007339F2">
      <w:pPr>
        <w:pStyle w:val="SourceCode"/>
      </w:pPr>
      <w:r>
        <w:rPr>
          <w:rStyle w:val="VerbatimChar"/>
        </w:rPr>
        <w:t>## ── Attaching core tidyverse packages ──────────────────────── tidyverse 2.0.0 ──</w:t>
      </w:r>
      <w:r>
        <w:br/>
      </w:r>
      <w:r>
        <w:rPr>
          <w:rStyle w:val="VerbatimChar"/>
        </w:rPr>
        <w:t>## ✔ dplyr     1.1.4     ✔ readr     2.1.5</w:t>
      </w:r>
      <w:r>
        <w:br/>
      </w:r>
      <w:r>
        <w:rPr>
          <w:rStyle w:val="VerbatimChar"/>
        </w:rPr>
        <w:t>## ✔ forcats   1.0.1     ✔ stringr   1.5.2</w:t>
      </w:r>
      <w:r>
        <w:br/>
      </w:r>
      <w:r>
        <w:rPr>
          <w:rStyle w:val="VerbatimChar"/>
        </w:rPr>
        <w:t>## ✔ ggplot2   4.0.0     ✔ tibble    3.3.0</w:t>
      </w:r>
      <w:r>
        <w:br/>
      </w:r>
      <w:r>
        <w:rPr>
          <w:rStyle w:val="VerbatimChar"/>
        </w:rPr>
        <w:t>## ✔ lubridate 1.9.4     ✔ tidyr     1.3.1</w:t>
      </w:r>
      <w:r>
        <w:br/>
      </w:r>
      <w:r>
        <w:rPr>
          <w:rStyle w:val="VerbatimChar"/>
        </w:rPr>
        <w:t xml:space="preserve">## ✔ purrr     1.1.0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5C35CD3" w14:textId="77777777" w:rsidR="005B3E8F" w:rsidRDefault="007339F2">
      <w:pPr>
        <w:pStyle w:val="SourceCode"/>
      </w:pPr>
      <w:r>
        <w:rPr>
          <w:rStyle w:val="NormalTok"/>
        </w:rPr>
        <w:t xml:space="preserve">data </w:t>
      </w:r>
      <w:r>
        <w:rPr>
          <w:rStyle w:val="OtherTok"/>
        </w:rPr>
        <w:t>&lt;-</w:t>
      </w:r>
      <w:r>
        <w:rPr>
          <w:rStyle w:val="NormalTok"/>
        </w:rPr>
        <w:t xml:space="preserve"> </w:t>
      </w:r>
      <w:r>
        <w:rPr>
          <w:rStyle w:val="FunctionTok"/>
        </w:rPr>
        <w:t>read_excel</w:t>
      </w:r>
      <w:r>
        <w:rPr>
          <w:rStyle w:val="NormalTok"/>
        </w:rPr>
        <w:t>(</w:t>
      </w:r>
      <w:r>
        <w:rPr>
          <w:rStyle w:val="StringTok"/>
        </w:rPr>
        <w:t>"C:/Users/Marcella/Downloads/data.xlsx"</w:t>
      </w:r>
      <w:r>
        <w:rPr>
          <w:rStyle w:val="NormalTok"/>
        </w:rPr>
        <w:t>)</w:t>
      </w:r>
      <w:r>
        <w:br/>
      </w:r>
      <w:r>
        <w:rPr>
          <w:rStyle w:val="FunctionTok"/>
        </w:rPr>
        <w:t>View</w:t>
      </w:r>
      <w:r>
        <w:rPr>
          <w:rStyle w:val="NormalTok"/>
        </w:rPr>
        <w:t>(data)</w:t>
      </w:r>
      <w:r>
        <w:br/>
      </w:r>
      <w:r>
        <w:rPr>
          <w:rStyle w:val="FunctionTok"/>
        </w:rPr>
        <w:t>print</w:t>
      </w:r>
      <w:r>
        <w:rPr>
          <w:rStyle w:val="NormalTok"/>
        </w:rPr>
        <w:t>(data)</w:t>
      </w:r>
    </w:p>
    <w:p w14:paraId="55C35CD4" w14:textId="77777777" w:rsidR="005B3E8F" w:rsidRDefault="007339F2">
      <w:pPr>
        <w:pStyle w:val="SourceCode"/>
      </w:pPr>
      <w:r>
        <w:rPr>
          <w:rStyle w:val="VerbatimChar"/>
        </w:rPr>
        <w:t>## # A tibble: 35 × 12</w:t>
      </w:r>
      <w:r>
        <w:br/>
      </w:r>
      <w:r>
        <w:rPr>
          <w:rStyle w:val="VerbatimChar"/>
        </w:rPr>
        <w:t>##    Kabupaten              Jumlah_Balita BB_Kurang Persentase TB_Balita TB_Pendek</w:t>
      </w:r>
      <w:r>
        <w:br/>
      </w:r>
      <w:r>
        <w:rPr>
          <w:rStyle w:val="VerbatimChar"/>
        </w:rPr>
        <w:t>##    &lt;chr&gt;                          &lt;dbl&gt;     &lt;dbl&gt;      &lt;dbl&gt;     &lt;dbl&gt;     &lt;dbl&gt;</w:t>
      </w:r>
      <w:r>
        <w:br/>
      </w:r>
      <w:r>
        <w:rPr>
          <w:rStyle w:val="VerbatimChar"/>
        </w:rPr>
        <w:t>##  1 3301 Kab. Cilacap             106892      8956        8.4    106892      5235</w:t>
      </w:r>
      <w:r>
        <w:br/>
      </w:r>
      <w:r>
        <w:rPr>
          <w:rStyle w:val="VerbatimChar"/>
        </w:rPr>
        <w:t>##  2 3302 Kab. Banyumas             95468     12538       13.1     95468     14477</w:t>
      </w:r>
      <w:r>
        <w:br/>
      </w:r>
      <w:r>
        <w:rPr>
          <w:rStyle w:val="VerbatimChar"/>
        </w:rPr>
        <w:t>##  3 3303 Kab. Purbalingga          57631      6424       11.1     57631      7114</w:t>
      </w:r>
      <w:r>
        <w:br/>
      </w:r>
      <w:r>
        <w:rPr>
          <w:rStyle w:val="VerbatimChar"/>
        </w:rPr>
        <w:t>##  4 3304 Kab. Banjarnegara         52667      6020       11.4     52667      9018</w:t>
      </w:r>
      <w:r>
        <w:br/>
      </w:r>
      <w:r>
        <w:rPr>
          <w:rStyle w:val="VerbatimChar"/>
        </w:rPr>
        <w:t>##  5 3305 Kab. Kebumen              73895      9266       12.5     73895      6870</w:t>
      </w:r>
      <w:r>
        <w:br/>
      </w:r>
      <w:r>
        <w:rPr>
          <w:rStyle w:val="VerbatimChar"/>
        </w:rPr>
        <w:t>##  6 3306 Kab. Purworejo            38335      5208       13.6     38335      6107</w:t>
      </w:r>
      <w:r>
        <w:br/>
      </w:r>
      <w:r>
        <w:rPr>
          <w:rStyle w:val="VerbatimChar"/>
        </w:rPr>
        <w:t>##  7 3307 Kab. Wonosobo             47922      4919       10.3     47922      8741</w:t>
      </w:r>
      <w:r>
        <w:br/>
      </w:r>
      <w:r>
        <w:rPr>
          <w:rStyle w:val="VerbatimChar"/>
        </w:rPr>
        <w:t>##  8 3308 Kab. Magelang             71428      8598       12       71428     10914</w:t>
      </w:r>
      <w:r>
        <w:br/>
      </w:r>
      <w:r>
        <w:rPr>
          <w:rStyle w:val="VerbatimChar"/>
        </w:rPr>
        <w:t>##  9 33</w:t>
      </w:r>
      <w:r>
        <w:rPr>
          <w:rStyle w:val="VerbatimChar"/>
        </w:rPr>
        <w:t>09 Kab. Boyolali             58437      5224        8.9     58437      6994</w:t>
      </w:r>
      <w:r>
        <w:br/>
      </w:r>
      <w:r>
        <w:rPr>
          <w:rStyle w:val="VerbatimChar"/>
        </w:rPr>
        <w:t>## 10 3310 Kab. Klaten               61905      8636       14       61905      8620</w:t>
      </w:r>
      <w:r>
        <w:br/>
      </w:r>
      <w:r>
        <w:rPr>
          <w:rStyle w:val="VerbatimChar"/>
        </w:rPr>
        <w:lastRenderedPageBreak/>
        <w:t>## # ℹ 25 more rows</w:t>
      </w:r>
      <w:r>
        <w:br/>
      </w:r>
      <w:r>
        <w:rPr>
          <w:rStyle w:val="VerbatimChar"/>
        </w:rPr>
        <w:t>## # ℹ 6 more variables: Persentase_TB &lt;dbl&gt;, Gizi_Balita &lt;dbl&gt;,</w:t>
      </w:r>
      <w:r>
        <w:br/>
      </w:r>
      <w:r>
        <w:rPr>
          <w:rStyle w:val="VerbatimChar"/>
        </w:rPr>
        <w:t>## #   Gizi_Kurang &lt;dbl&gt;, Persentase_Gizi &lt;dbl&gt;, Gizi_Buruk &lt;dbl&gt;,</w:t>
      </w:r>
      <w:r>
        <w:br/>
      </w:r>
      <w:r>
        <w:rPr>
          <w:rStyle w:val="VerbatimChar"/>
        </w:rPr>
        <w:t>## #   Persentase_GB &lt;dbl&gt;</w:t>
      </w:r>
    </w:p>
    <w:p w14:paraId="55C35CD5" w14:textId="77777777" w:rsidR="005B3E8F" w:rsidRDefault="007339F2">
      <w:pPr>
        <w:pStyle w:val="SourceCode"/>
      </w:pPr>
      <w:r>
        <w:rPr>
          <w:rStyle w:val="FunctionTok"/>
        </w:rPr>
        <w:t>summary</w:t>
      </w:r>
      <w:r>
        <w:rPr>
          <w:rStyle w:val="NormalTok"/>
        </w:rPr>
        <w:t>(data)</w:t>
      </w:r>
    </w:p>
    <w:p w14:paraId="55C35CD6" w14:textId="77777777" w:rsidR="005B3E8F" w:rsidRDefault="007339F2">
      <w:pPr>
        <w:pStyle w:val="SourceCode"/>
      </w:pPr>
      <w:r>
        <w:rPr>
          <w:rStyle w:val="VerbatimChar"/>
        </w:rPr>
        <w:t xml:space="preserve">##   Kabupaten         Jumlah_Balita      BB_Kurang       Persentase   </w:t>
      </w:r>
      <w:r>
        <w:br/>
      </w:r>
      <w:r>
        <w:rPr>
          <w:rStyle w:val="VerbatimChar"/>
        </w:rPr>
        <w:t xml:space="preserve">##  Length:35          Min.   :  4518   Min.   :  429   Min.   : 4.20  </w:t>
      </w:r>
      <w:r>
        <w:br/>
      </w:r>
      <w:r>
        <w:rPr>
          <w:rStyle w:val="VerbatimChar"/>
        </w:rPr>
        <w:t xml:space="preserve">##  Class :character   1st Qu.: 43416   1st Qu.: 4266   1st Qu.: 9.20  </w:t>
      </w:r>
      <w:r>
        <w:br/>
      </w:r>
      <w:r>
        <w:rPr>
          <w:rStyle w:val="VerbatimChar"/>
        </w:rPr>
        <w:t xml:space="preserve">##  Mode  :character   Median : 53761   Median : 5711   Median :11.30  </w:t>
      </w:r>
      <w:r>
        <w:br/>
      </w:r>
      <w:r>
        <w:rPr>
          <w:rStyle w:val="VerbatimChar"/>
        </w:rPr>
        <w:t xml:space="preserve">##                     Mean   : 56231   Mean   : 6005   Mean   :10.99  </w:t>
      </w:r>
      <w:r>
        <w:br/>
      </w:r>
      <w:r>
        <w:rPr>
          <w:rStyle w:val="VerbatimChar"/>
        </w:rPr>
        <w:t xml:space="preserve">##                     3rd Qu.: 74936   3rd Qu.: 7997   3rd Qu.:13.10  </w:t>
      </w:r>
      <w:r>
        <w:br/>
      </w:r>
      <w:r>
        <w:rPr>
          <w:rStyle w:val="VerbatimChar"/>
        </w:rPr>
        <w:t xml:space="preserve">##                     Max.   :106892   Max.   :13008   Max.   :17.90  </w:t>
      </w:r>
      <w:r>
        <w:br/>
      </w:r>
      <w:r>
        <w:rPr>
          <w:rStyle w:val="VerbatimChar"/>
        </w:rPr>
        <w:t xml:space="preserve">##    TB_Balita        TB_Pendek     Persentase_TB    Gizi_Balita    </w:t>
      </w:r>
      <w:r>
        <w:br/>
      </w:r>
      <w:r>
        <w:rPr>
          <w:rStyle w:val="VerbatimChar"/>
        </w:rPr>
        <w:t xml:space="preserve">##  Min. </w:t>
      </w:r>
      <w:r>
        <w:rPr>
          <w:rStyle w:val="VerbatimChar"/>
        </w:rPr>
        <w:t xml:space="preserve">  :  4518   Min.   :  503   Min.   : 2.50   Min.   :  4518  </w:t>
      </w:r>
      <w:r>
        <w:br/>
      </w:r>
      <w:r>
        <w:rPr>
          <w:rStyle w:val="VerbatimChar"/>
        </w:rPr>
        <w:t xml:space="preserve">##  1st Qu.: 43416   1st Qu.: 2874   1st Qu.: 7.40   1st Qu.: 43416  </w:t>
      </w:r>
      <w:r>
        <w:br/>
      </w:r>
      <w:r>
        <w:rPr>
          <w:rStyle w:val="VerbatimChar"/>
        </w:rPr>
        <w:t xml:space="preserve">##  Median : 53761   Median : 5235   Median : 9.80   Median : 53761  </w:t>
      </w:r>
      <w:r>
        <w:br/>
      </w:r>
      <w:r>
        <w:rPr>
          <w:rStyle w:val="VerbatimChar"/>
        </w:rPr>
        <w:t xml:space="preserve">##  Mean   : 56231   Mean   : 5630   Mean   :10.08   Mean   : 56231  </w:t>
      </w:r>
      <w:r>
        <w:br/>
      </w:r>
      <w:r>
        <w:rPr>
          <w:rStyle w:val="VerbatimChar"/>
        </w:rPr>
        <w:t xml:space="preserve">##  3rd Qu.: 74936   3rd Qu.: 7054   3rd Qu.:13.10   3rd Qu.: 74936  </w:t>
      </w:r>
      <w:r>
        <w:br/>
      </w:r>
      <w:r>
        <w:rPr>
          <w:rStyle w:val="VerbatimChar"/>
        </w:rPr>
        <w:t xml:space="preserve">##  Max.   :106892   Max.   :15750   Max.   :18.20   Max.   :106892  </w:t>
      </w:r>
      <w:r>
        <w:br/>
      </w:r>
      <w:r>
        <w:rPr>
          <w:rStyle w:val="VerbatimChar"/>
        </w:rPr>
        <w:t xml:space="preserve">##   Gizi_Kurang   Persentase_Gizi   Gizi_Buruk     Persentase_GB   </w:t>
      </w:r>
      <w:r>
        <w:br/>
      </w:r>
      <w:r>
        <w:rPr>
          <w:rStyle w:val="VerbatimChar"/>
        </w:rPr>
        <w:t>##  Min.   : 168   Min.   :2.200</w:t>
      </w:r>
      <w:r>
        <w:rPr>
          <w:rStyle w:val="VerbatimChar"/>
        </w:rPr>
        <w:t xml:space="preserve">   Min.   :   0.0   Min.   :0.0000  </w:t>
      </w:r>
      <w:r>
        <w:br/>
      </w:r>
      <w:r>
        <w:rPr>
          <w:rStyle w:val="VerbatimChar"/>
        </w:rPr>
        <w:t xml:space="preserve">##  1st Qu.:1837   1st Qu.:3.950   1st Qu.:  47.0   1st Qu.:0.1500  </w:t>
      </w:r>
      <w:r>
        <w:br/>
      </w:r>
      <w:r>
        <w:rPr>
          <w:rStyle w:val="VerbatimChar"/>
        </w:rPr>
        <w:t xml:space="preserve">##  Median :2814   Median :5.200   Median : 159.0   Median :0.3000  </w:t>
      </w:r>
      <w:r>
        <w:br/>
      </w:r>
      <w:r>
        <w:rPr>
          <w:rStyle w:val="VerbatimChar"/>
        </w:rPr>
        <w:t xml:space="preserve">##  Mean   :3081   Mean   :5.474   Mean   : 246.8   Mean   :0.3771  </w:t>
      </w:r>
      <w:r>
        <w:br/>
      </w:r>
      <w:r>
        <w:rPr>
          <w:rStyle w:val="VerbatimChar"/>
        </w:rPr>
        <w:t xml:space="preserve">##  3rd Qu.:3955   3rd Qu.:7.050   3rd Qu.: 308.0   3rd Qu.:0.4500  </w:t>
      </w:r>
      <w:r>
        <w:br/>
      </w:r>
      <w:r>
        <w:rPr>
          <w:rStyle w:val="VerbatimChar"/>
        </w:rPr>
        <w:t>##  Max.   :7507   Max.   :8.900   Max.   :1091.0   Max.   :1.3000</w:t>
      </w:r>
    </w:p>
    <w:p w14:paraId="55C35CD7" w14:textId="77777777" w:rsidR="005B3E8F" w:rsidRDefault="007339F2">
      <w:pPr>
        <w:pStyle w:val="Heading2"/>
      </w:pPr>
      <w:bookmarkStart w:id="48" w:name="fokus-utama"/>
      <w:bookmarkStart w:id="49" w:name="_Toc211968588"/>
      <w:bookmarkStart w:id="50" w:name="_Toc211968597"/>
      <w:bookmarkEnd w:id="45"/>
      <w:r>
        <w:t>FOKUS UTAMA</w:t>
      </w:r>
      <w:bookmarkEnd w:id="49"/>
      <w:bookmarkEnd w:id="50"/>
    </w:p>
    <w:p w14:paraId="55C35CD8" w14:textId="77777777" w:rsidR="005B3E8F" w:rsidRDefault="007339F2">
      <w:pPr>
        <w:pStyle w:val="Heading3"/>
      </w:pPr>
      <w:bookmarkStart w:id="51" w:name="X47acca0d0fcc3cf3e83326e7a288bbd4fce2247"/>
      <w:bookmarkStart w:id="52" w:name="_Toc211968589"/>
      <w:bookmarkStart w:id="53" w:name="_Toc211968598"/>
      <w:r>
        <w:t>Jumlah Balita Diukur, Balita Pendek, Gizi Balita, Gizi Kurang, dan Gizi Buruk</w:t>
      </w:r>
      <w:bookmarkEnd w:id="52"/>
      <w:bookmarkEnd w:id="53"/>
    </w:p>
    <w:p w14:paraId="55C35CD9" w14:textId="77777777" w:rsidR="005B3E8F" w:rsidRDefault="007339F2">
      <w:pPr>
        <w:pStyle w:val="Heading4"/>
      </w:pPr>
      <w:bookmarkStart w:id="54" w:name="jumlah-balita-diukur-tbmean-median-mod"/>
      <w:r>
        <w:t>Jumlah Balita Diukur TB(Mean, Median, Mod)</w:t>
      </w:r>
    </w:p>
    <w:p w14:paraId="55C35CDA" w14:textId="77777777" w:rsidR="005B3E8F" w:rsidRDefault="007339F2">
      <w:pPr>
        <w:pStyle w:val="SourceCode"/>
      </w:pPr>
      <w:r>
        <w:rPr>
          <w:rStyle w:val="FunctionTok"/>
        </w:rPr>
        <w:t>summary</w:t>
      </w:r>
      <w:r>
        <w:rPr>
          <w:rStyle w:val="NormalTok"/>
        </w:rPr>
        <w:t>(data</w:t>
      </w:r>
      <w:r>
        <w:rPr>
          <w:rStyle w:val="SpecialCharTok"/>
        </w:rPr>
        <w:t>$</w:t>
      </w:r>
      <w:r>
        <w:rPr>
          <w:rStyle w:val="NormalTok"/>
        </w:rPr>
        <w:t>TB_Balita)</w:t>
      </w:r>
    </w:p>
    <w:p w14:paraId="55C35CDB" w14:textId="77777777" w:rsidR="005B3E8F" w:rsidRDefault="007339F2">
      <w:pPr>
        <w:pStyle w:val="SourceCode"/>
      </w:pPr>
      <w:r>
        <w:rPr>
          <w:rStyle w:val="VerbatimChar"/>
        </w:rPr>
        <w:t xml:space="preserve">##    Min. 1st Qu.  Median    Mean 3rd Qu.    Max. </w:t>
      </w:r>
      <w:r>
        <w:br/>
      </w:r>
      <w:r>
        <w:rPr>
          <w:rStyle w:val="VerbatimChar"/>
        </w:rPr>
        <w:t>##    4518   43416   53761   56231   74936  106892</w:t>
      </w:r>
    </w:p>
    <w:p w14:paraId="55C35CDC" w14:textId="77777777" w:rsidR="005B3E8F" w:rsidRDefault="007339F2">
      <w:pPr>
        <w:pStyle w:val="SourceCode"/>
      </w:pPr>
      <w:r>
        <w:rPr>
          <w:rStyle w:val="FunctionTok"/>
        </w:rPr>
        <w:t>mean</w:t>
      </w:r>
      <w:r>
        <w:rPr>
          <w:rStyle w:val="NormalTok"/>
        </w:rPr>
        <w:t>(data</w:t>
      </w:r>
      <w:r>
        <w:rPr>
          <w:rStyle w:val="SpecialCharTok"/>
        </w:rPr>
        <w:t>$</w:t>
      </w:r>
      <w:r>
        <w:rPr>
          <w:rStyle w:val="NormalTok"/>
        </w:rPr>
        <w:t>TB_Balita)</w:t>
      </w:r>
    </w:p>
    <w:p w14:paraId="55C35CDD" w14:textId="77777777" w:rsidR="005B3E8F" w:rsidRDefault="007339F2">
      <w:pPr>
        <w:pStyle w:val="SourceCode"/>
      </w:pPr>
      <w:r>
        <w:rPr>
          <w:rStyle w:val="VerbatimChar"/>
        </w:rPr>
        <w:t>## [1] 56231.31</w:t>
      </w:r>
    </w:p>
    <w:p w14:paraId="55C35CDE" w14:textId="77777777" w:rsidR="005B3E8F" w:rsidRDefault="007339F2">
      <w:pPr>
        <w:pStyle w:val="SourceCode"/>
      </w:pPr>
      <w:r>
        <w:rPr>
          <w:rStyle w:val="FunctionTok"/>
        </w:rPr>
        <w:t>median</w:t>
      </w:r>
      <w:r>
        <w:rPr>
          <w:rStyle w:val="NormalTok"/>
        </w:rPr>
        <w:t>(data</w:t>
      </w:r>
      <w:r>
        <w:rPr>
          <w:rStyle w:val="SpecialCharTok"/>
        </w:rPr>
        <w:t>$</w:t>
      </w:r>
      <w:r>
        <w:rPr>
          <w:rStyle w:val="NormalTok"/>
        </w:rPr>
        <w:t>TB_Balita)</w:t>
      </w:r>
    </w:p>
    <w:p w14:paraId="55C35CDF" w14:textId="77777777" w:rsidR="005B3E8F" w:rsidRDefault="007339F2">
      <w:pPr>
        <w:pStyle w:val="SourceCode"/>
      </w:pPr>
      <w:r>
        <w:rPr>
          <w:rStyle w:val="VerbatimChar"/>
        </w:rPr>
        <w:t>## [1] 53761</w:t>
      </w:r>
    </w:p>
    <w:p w14:paraId="55C35CE0" w14:textId="77777777" w:rsidR="005B3E8F" w:rsidRDefault="007339F2">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TB_Balita)))[</w:t>
      </w:r>
      <w:r>
        <w:rPr>
          <w:rStyle w:val="DecValTok"/>
        </w:rPr>
        <w:t>1</w:t>
      </w:r>
      <w:r>
        <w:rPr>
          <w:rStyle w:val="NormalTok"/>
        </w:rPr>
        <w:t>]</w:t>
      </w:r>
    </w:p>
    <w:p w14:paraId="55C35CE1" w14:textId="77777777" w:rsidR="005B3E8F" w:rsidRDefault="007339F2">
      <w:pPr>
        <w:pStyle w:val="SourceCode"/>
      </w:pPr>
      <w:r>
        <w:rPr>
          <w:rStyle w:val="VerbatimChar"/>
        </w:rPr>
        <w:t>## [1] "4518"</w:t>
      </w:r>
    </w:p>
    <w:p w14:paraId="55C35CE2" w14:textId="77777777" w:rsidR="005B3E8F" w:rsidRDefault="007339F2">
      <w:pPr>
        <w:pStyle w:val="Heading4"/>
      </w:pPr>
      <w:bookmarkStart w:id="55" w:name="balita-pendek-mean-median-mod"/>
      <w:bookmarkEnd w:id="54"/>
      <w:r>
        <w:lastRenderedPageBreak/>
        <w:t>Balita Pendek (Mean, Median, Mod)</w:t>
      </w:r>
    </w:p>
    <w:p w14:paraId="55C35CE3" w14:textId="77777777" w:rsidR="005B3E8F" w:rsidRDefault="007339F2">
      <w:pPr>
        <w:pStyle w:val="SourceCode"/>
      </w:pPr>
      <w:r>
        <w:rPr>
          <w:rStyle w:val="FunctionTok"/>
        </w:rPr>
        <w:t>summary</w:t>
      </w:r>
      <w:r>
        <w:rPr>
          <w:rStyle w:val="NormalTok"/>
        </w:rPr>
        <w:t>(data</w:t>
      </w:r>
      <w:r>
        <w:rPr>
          <w:rStyle w:val="SpecialCharTok"/>
        </w:rPr>
        <w:t>$</w:t>
      </w:r>
      <w:r>
        <w:rPr>
          <w:rStyle w:val="NormalTok"/>
        </w:rPr>
        <w:t>TB_Pendek)</w:t>
      </w:r>
    </w:p>
    <w:p w14:paraId="55C35CE4" w14:textId="77777777" w:rsidR="005B3E8F" w:rsidRDefault="007339F2">
      <w:pPr>
        <w:pStyle w:val="SourceCode"/>
      </w:pPr>
      <w:r>
        <w:rPr>
          <w:rStyle w:val="VerbatimChar"/>
        </w:rPr>
        <w:t xml:space="preserve">##    Min. 1st Qu.  Median    Mean 3rd Qu.    Max. </w:t>
      </w:r>
      <w:r>
        <w:br/>
      </w:r>
      <w:r>
        <w:rPr>
          <w:rStyle w:val="VerbatimChar"/>
        </w:rPr>
        <w:t>##     503    2874    5235    5630    7054   15750</w:t>
      </w:r>
    </w:p>
    <w:p w14:paraId="55C35CE5" w14:textId="77777777" w:rsidR="005B3E8F" w:rsidRDefault="007339F2">
      <w:pPr>
        <w:pStyle w:val="SourceCode"/>
      </w:pPr>
      <w:r>
        <w:rPr>
          <w:rStyle w:val="FunctionTok"/>
        </w:rPr>
        <w:t>mean</w:t>
      </w:r>
      <w:r>
        <w:rPr>
          <w:rStyle w:val="NormalTok"/>
        </w:rPr>
        <w:t>(data</w:t>
      </w:r>
      <w:r>
        <w:rPr>
          <w:rStyle w:val="SpecialCharTok"/>
        </w:rPr>
        <w:t>$</w:t>
      </w:r>
      <w:r>
        <w:rPr>
          <w:rStyle w:val="NormalTok"/>
        </w:rPr>
        <w:t>TB_Pendek)</w:t>
      </w:r>
    </w:p>
    <w:p w14:paraId="55C35CE6" w14:textId="77777777" w:rsidR="005B3E8F" w:rsidRDefault="007339F2">
      <w:pPr>
        <w:pStyle w:val="SourceCode"/>
      </w:pPr>
      <w:r>
        <w:rPr>
          <w:rStyle w:val="VerbatimChar"/>
        </w:rPr>
        <w:t>## [1] 5630.229</w:t>
      </w:r>
    </w:p>
    <w:p w14:paraId="55C35CE7" w14:textId="77777777" w:rsidR="005B3E8F" w:rsidRDefault="007339F2">
      <w:pPr>
        <w:pStyle w:val="SourceCode"/>
      </w:pPr>
      <w:r>
        <w:rPr>
          <w:rStyle w:val="FunctionTok"/>
        </w:rPr>
        <w:t>median</w:t>
      </w:r>
      <w:r>
        <w:rPr>
          <w:rStyle w:val="NormalTok"/>
        </w:rPr>
        <w:t>(data</w:t>
      </w:r>
      <w:r>
        <w:rPr>
          <w:rStyle w:val="SpecialCharTok"/>
        </w:rPr>
        <w:t>$</w:t>
      </w:r>
      <w:r>
        <w:rPr>
          <w:rStyle w:val="NormalTok"/>
        </w:rPr>
        <w:t>TB_Pendek)</w:t>
      </w:r>
    </w:p>
    <w:p w14:paraId="55C35CE8" w14:textId="77777777" w:rsidR="005B3E8F" w:rsidRDefault="007339F2">
      <w:pPr>
        <w:pStyle w:val="SourceCode"/>
      </w:pPr>
      <w:r>
        <w:rPr>
          <w:rStyle w:val="VerbatimChar"/>
        </w:rPr>
        <w:t>## [1] 5235</w:t>
      </w:r>
    </w:p>
    <w:p w14:paraId="55C35CE9" w14:textId="77777777" w:rsidR="005B3E8F" w:rsidRDefault="007339F2">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TB_Pendek)))[</w:t>
      </w:r>
      <w:r>
        <w:rPr>
          <w:rStyle w:val="DecValTok"/>
        </w:rPr>
        <w:t>1</w:t>
      </w:r>
      <w:r>
        <w:rPr>
          <w:rStyle w:val="NormalTok"/>
        </w:rPr>
        <w:t>]</w:t>
      </w:r>
    </w:p>
    <w:p w14:paraId="55C35CEA" w14:textId="77777777" w:rsidR="005B3E8F" w:rsidRDefault="007339F2">
      <w:pPr>
        <w:pStyle w:val="SourceCode"/>
      </w:pPr>
      <w:r>
        <w:rPr>
          <w:rStyle w:val="VerbatimChar"/>
        </w:rPr>
        <w:t>## [1] "503"</w:t>
      </w:r>
    </w:p>
    <w:p w14:paraId="55C35CEB" w14:textId="77777777" w:rsidR="005B3E8F" w:rsidRDefault="007339F2">
      <w:pPr>
        <w:pStyle w:val="Heading4"/>
      </w:pPr>
      <w:bookmarkStart w:id="56" w:name="gizi-balita-mean-median-mod"/>
      <w:bookmarkEnd w:id="55"/>
      <w:r>
        <w:t>Gizi Balita (Mean, Median, Mod)</w:t>
      </w:r>
    </w:p>
    <w:p w14:paraId="55C35CEC" w14:textId="77777777" w:rsidR="005B3E8F" w:rsidRDefault="007339F2">
      <w:pPr>
        <w:pStyle w:val="SourceCode"/>
      </w:pPr>
      <w:r>
        <w:rPr>
          <w:rStyle w:val="FunctionTok"/>
        </w:rPr>
        <w:t>summary</w:t>
      </w:r>
      <w:r>
        <w:rPr>
          <w:rStyle w:val="NormalTok"/>
        </w:rPr>
        <w:t>(data</w:t>
      </w:r>
      <w:r>
        <w:rPr>
          <w:rStyle w:val="SpecialCharTok"/>
        </w:rPr>
        <w:t>$</w:t>
      </w:r>
      <w:r>
        <w:rPr>
          <w:rStyle w:val="NormalTok"/>
        </w:rPr>
        <w:t>Gizi_Balita)</w:t>
      </w:r>
    </w:p>
    <w:p w14:paraId="55C35CED" w14:textId="77777777" w:rsidR="005B3E8F" w:rsidRDefault="007339F2">
      <w:pPr>
        <w:pStyle w:val="SourceCode"/>
      </w:pPr>
      <w:r>
        <w:rPr>
          <w:rStyle w:val="VerbatimChar"/>
        </w:rPr>
        <w:t xml:space="preserve">##    Min. 1st Qu.  Median    Mean 3rd Qu.    Max. </w:t>
      </w:r>
      <w:r>
        <w:br/>
      </w:r>
      <w:r>
        <w:rPr>
          <w:rStyle w:val="VerbatimChar"/>
        </w:rPr>
        <w:t>##    4518   43416   53761   56231   74936  106892</w:t>
      </w:r>
    </w:p>
    <w:p w14:paraId="55C35CEE" w14:textId="77777777" w:rsidR="005B3E8F" w:rsidRDefault="007339F2">
      <w:pPr>
        <w:pStyle w:val="SourceCode"/>
      </w:pPr>
      <w:r>
        <w:rPr>
          <w:rStyle w:val="FunctionTok"/>
        </w:rPr>
        <w:t>mean</w:t>
      </w:r>
      <w:r>
        <w:rPr>
          <w:rStyle w:val="NormalTok"/>
        </w:rPr>
        <w:t>(data</w:t>
      </w:r>
      <w:r>
        <w:rPr>
          <w:rStyle w:val="SpecialCharTok"/>
        </w:rPr>
        <w:t>$</w:t>
      </w:r>
      <w:r>
        <w:rPr>
          <w:rStyle w:val="NormalTok"/>
        </w:rPr>
        <w:t>Gizi_Balita)</w:t>
      </w:r>
    </w:p>
    <w:p w14:paraId="55C35CEF" w14:textId="77777777" w:rsidR="005B3E8F" w:rsidRDefault="007339F2">
      <w:pPr>
        <w:pStyle w:val="SourceCode"/>
      </w:pPr>
      <w:r>
        <w:rPr>
          <w:rStyle w:val="VerbatimChar"/>
        </w:rPr>
        <w:t>## [1] 56231.31</w:t>
      </w:r>
    </w:p>
    <w:p w14:paraId="55C35CF0" w14:textId="77777777" w:rsidR="005B3E8F" w:rsidRDefault="007339F2">
      <w:pPr>
        <w:pStyle w:val="SourceCode"/>
      </w:pPr>
      <w:r>
        <w:rPr>
          <w:rStyle w:val="FunctionTok"/>
        </w:rPr>
        <w:t>median</w:t>
      </w:r>
      <w:r>
        <w:rPr>
          <w:rStyle w:val="NormalTok"/>
        </w:rPr>
        <w:t>(data</w:t>
      </w:r>
      <w:r>
        <w:rPr>
          <w:rStyle w:val="SpecialCharTok"/>
        </w:rPr>
        <w:t>$</w:t>
      </w:r>
      <w:r>
        <w:rPr>
          <w:rStyle w:val="NormalTok"/>
        </w:rPr>
        <w:t>Gizi_Balita)</w:t>
      </w:r>
    </w:p>
    <w:p w14:paraId="55C35CF1" w14:textId="77777777" w:rsidR="005B3E8F" w:rsidRDefault="007339F2">
      <w:pPr>
        <w:pStyle w:val="SourceCode"/>
      </w:pPr>
      <w:r>
        <w:rPr>
          <w:rStyle w:val="VerbatimChar"/>
        </w:rPr>
        <w:t>## [1] 53761</w:t>
      </w:r>
    </w:p>
    <w:p w14:paraId="55C35CF2" w14:textId="77777777" w:rsidR="005B3E8F" w:rsidRDefault="007339F2">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Gizi_Balita)))[</w:t>
      </w:r>
      <w:r>
        <w:rPr>
          <w:rStyle w:val="DecValTok"/>
        </w:rPr>
        <w:t>1</w:t>
      </w:r>
      <w:r>
        <w:rPr>
          <w:rStyle w:val="NormalTok"/>
        </w:rPr>
        <w:t>]</w:t>
      </w:r>
    </w:p>
    <w:p w14:paraId="55C35CF3" w14:textId="77777777" w:rsidR="005B3E8F" w:rsidRDefault="007339F2">
      <w:pPr>
        <w:pStyle w:val="SourceCode"/>
      </w:pPr>
      <w:r>
        <w:rPr>
          <w:rStyle w:val="VerbatimChar"/>
        </w:rPr>
        <w:t>## [1] "4518"</w:t>
      </w:r>
    </w:p>
    <w:p w14:paraId="55C35CF4" w14:textId="77777777" w:rsidR="005B3E8F" w:rsidRDefault="007339F2">
      <w:pPr>
        <w:pStyle w:val="Heading4"/>
      </w:pPr>
      <w:bookmarkStart w:id="57" w:name="gizi-kurang-mean-median-mod"/>
      <w:bookmarkEnd w:id="56"/>
      <w:r>
        <w:t>Gizi Kurang (Mean, Median, Mod)</w:t>
      </w:r>
    </w:p>
    <w:p w14:paraId="55C35CF5" w14:textId="77777777" w:rsidR="005B3E8F" w:rsidRDefault="007339F2">
      <w:pPr>
        <w:pStyle w:val="SourceCode"/>
      </w:pPr>
      <w:r>
        <w:rPr>
          <w:rStyle w:val="FunctionTok"/>
        </w:rPr>
        <w:t>summary</w:t>
      </w:r>
      <w:r>
        <w:rPr>
          <w:rStyle w:val="NormalTok"/>
        </w:rPr>
        <w:t>(data</w:t>
      </w:r>
      <w:r>
        <w:rPr>
          <w:rStyle w:val="SpecialCharTok"/>
        </w:rPr>
        <w:t>$</w:t>
      </w:r>
      <w:r>
        <w:rPr>
          <w:rStyle w:val="NormalTok"/>
        </w:rPr>
        <w:t>Gizi_Kurang)</w:t>
      </w:r>
    </w:p>
    <w:p w14:paraId="55C35CF6" w14:textId="77777777" w:rsidR="005B3E8F" w:rsidRDefault="007339F2">
      <w:pPr>
        <w:pStyle w:val="SourceCode"/>
      </w:pPr>
      <w:r>
        <w:rPr>
          <w:rStyle w:val="VerbatimChar"/>
        </w:rPr>
        <w:t xml:space="preserve">##    Min. 1st Qu.  Median    Mean 3rd Qu.    Max. </w:t>
      </w:r>
      <w:r>
        <w:br/>
      </w:r>
      <w:r>
        <w:rPr>
          <w:rStyle w:val="VerbatimChar"/>
        </w:rPr>
        <w:t>##     168    1837    2814    3081    3955    7507</w:t>
      </w:r>
    </w:p>
    <w:p w14:paraId="55C35CF7" w14:textId="77777777" w:rsidR="005B3E8F" w:rsidRDefault="007339F2">
      <w:pPr>
        <w:pStyle w:val="SourceCode"/>
      </w:pPr>
      <w:r>
        <w:rPr>
          <w:rStyle w:val="FunctionTok"/>
        </w:rPr>
        <w:t>mean</w:t>
      </w:r>
      <w:r>
        <w:rPr>
          <w:rStyle w:val="NormalTok"/>
        </w:rPr>
        <w:t>(data</w:t>
      </w:r>
      <w:r>
        <w:rPr>
          <w:rStyle w:val="SpecialCharTok"/>
        </w:rPr>
        <w:t>$</w:t>
      </w:r>
      <w:r>
        <w:rPr>
          <w:rStyle w:val="NormalTok"/>
        </w:rPr>
        <w:t>Gizi_Kurang)</w:t>
      </w:r>
    </w:p>
    <w:p w14:paraId="55C35CF8" w14:textId="77777777" w:rsidR="005B3E8F" w:rsidRDefault="007339F2">
      <w:pPr>
        <w:pStyle w:val="SourceCode"/>
      </w:pPr>
      <w:r>
        <w:rPr>
          <w:rStyle w:val="VerbatimChar"/>
        </w:rPr>
        <w:t>## [1] 3080.829</w:t>
      </w:r>
    </w:p>
    <w:p w14:paraId="55C35CF9" w14:textId="77777777" w:rsidR="005B3E8F" w:rsidRDefault="007339F2">
      <w:pPr>
        <w:pStyle w:val="SourceCode"/>
      </w:pPr>
      <w:r>
        <w:rPr>
          <w:rStyle w:val="FunctionTok"/>
        </w:rPr>
        <w:t>median</w:t>
      </w:r>
      <w:r>
        <w:rPr>
          <w:rStyle w:val="NormalTok"/>
        </w:rPr>
        <w:t>(data</w:t>
      </w:r>
      <w:r>
        <w:rPr>
          <w:rStyle w:val="SpecialCharTok"/>
        </w:rPr>
        <w:t>$</w:t>
      </w:r>
      <w:r>
        <w:rPr>
          <w:rStyle w:val="NormalTok"/>
        </w:rPr>
        <w:t>Gizi_Kurang)</w:t>
      </w:r>
    </w:p>
    <w:p w14:paraId="55C35CFA" w14:textId="77777777" w:rsidR="005B3E8F" w:rsidRDefault="007339F2">
      <w:pPr>
        <w:pStyle w:val="SourceCode"/>
      </w:pPr>
      <w:r>
        <w:rPr>
          <w:rStyle w:val="VerbatimChar"/>
        </w:rPr>
        <w:t>## [1] 2814</w:t>
      </w:r>
    </w:p>
    <w:p w14:paraId="55C35CFB" w14:textId="77777777" w:rsidR="005B3E8F" w:rsidRDefault="007339F2">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Gizi_Kurang)))[</w:t>
      </w:r>
      <w:r>
        <w:rPr>
          <w:rStyle w:val="DecValTok"/>
        </w:rPr>
        <w:t>1</w:t>
      </w:r>
      <w:r>
        <w:rPr>
          <w:rStyle w:val="NormalTok"/>
        </w:rPr>
        <w:t>]</w:t>
      </w:r>
    </w:p>
    <w:p w14:paraId="55C35CFC" w14:textId="77777777" w:rsidR="005B3E8F" w:rsidRDefault="007339F2">
      <w:pPr>
        <w:pStyle w:val="SourceCode"/>
      </w:pPr>
      <w:r>
        <w:rPr>
          <w:rStyle w:val="VerbatimChar"/>
        </w:rPr>
        <w:t>## [1] "168"</w:t>
      </w:r>
    </w:p>
    <w:p w14:paraId="55C35CFD" w14:textId="77777777" w:rsidR="005B3E8F" w:rsidRDefault="007339F2">
      <w:pPr>
        <w:pStyle w:val="Heading4"/>
      </w:pPr>
      <w:bookmarkStart w:id="58" w:name="gizi-buruk-mean-median-mod"/>
      <w:bookmarkEnd w:id="57"/>
      <w:r>
        <w:lastRenderedPageBreak/>
        <w:t>Gizi Buruk (Mean, Median, Mod)</w:t>
      </w:r>
    </w:p>
    <w:p w14:paraId="55C35CFE" w14:textId="77777777" w:rsidR="005B3E8F" w:rsidRDefault="007339F2">
      <w:pPr>
        <w:pStyle w:val="SourceCode"/>
      </w:pPr>
      <w:r>
        <w:rPr>
          <w:rStyle w:val="FunctionTok"/>
        </w:rPr>
        <w:t>summary</w:t>
      </w:r>
      <w:r>
        <w:rPr>
          <w:rStyle w:val="NormalTok"/>
        </w:rPr>
        <w:t>(data</w:t>
      </w:r>
      <w:r>
        <w:rPr>
          <w:rStyle w:val="SpecialCharTok"/>
        </w:rPr>
        <w:t>$</w:t>
      </w:r>
      <w:r>
        <w:rPr>
          <w:rStyle w:val="NormalTok"/>
        </w:rPr>
        <w:t>Gizi_Buruk)</w:t>
      </w:r>
    </w:p>
    <w:p w14:paraId="55C35CFF" w14:textId="77777777" w:rsidR="005B3E8F" w:rsidRDefault="007339F2">
      <w:pPr>
        <w:pStyle w:val="SourceCode"/>
      </w:pPr>
      <w:r>
        <w:rPr>
          <w:rStyle w:val="VerbatimChar"/>
        </w:rPr>
        <w:t xml:space="preserve">##    Min. 1st Qu.  Median    Mean 3rd Qu.    Max. </w:t>
      </w:r>
      <w:r>
        <w:br/>
      </w:r>
      <w:r>
        <w:rPr>
          <w:rStyle w:val="VerbatimChar"/>
        </w:rPr>
        <w:t>##     0.0    47.0   159.0   246.8   308.0  1091.0</w:t>
      </w:r>
    </w:p>
    <w:p w14:paraId="55C35D00" w14:textId="77777777" w:rsidR="005B3E8F" w:rsidRDefault="007339F2">
      <w:pPr>
        <w:pStyle w:val="SourceCode"/>
      </w:pPr>
      <w:r>
        <w:rPr>
          <w:rStyle w:val="FunctionTok"/>
        </w:rPr>
        <w:t>mean</w:t>
      </w:r>
      <w:r>
        <w:rPr>
          <w:rStyle w:val="NormalTok"/>
        </w:rPr>
        <w:t>(data</w:t>
      </w:r>
      <w:r>
        <w:rPr>
          <w:rStyle w:val="SpecialCharTok"/>
        </w:rPr>
        <w:t>$</w:t>
      </w:r>
      <w:r>
        <w:rPr>
          <w:rStyle w:val="NormalTok"/>
        </w:rPr>
        <w:t>Gizi_Buruk)</w:t>
      </w:r>
    </w:p>
    <w:p w14:paraId="55C35D01" w14:textId="77777777" w:rsidR="005B3E8F" w:rsidRDefault="007339F2">
      <w:pPr>
        <w:pStyle w:val="SourceCode"/>
      </w:pPr>
      <w:r>
        <w:rPr>
          <w:rStyle w:val="VerbatimChar"/>
        </w:rPr>
        <w:t>## [1] 246.8286</w:t>
      </w:r>
    </w:p>
    <w:p w14:paraId="55C35D02" w14:textId="77777777" w:rsidR="005B3E8F" w:rsidRDefault="007339F2">
      <w:pPr>
        <w:pStyle w:val="SourceCode"/>
      </w:pPr>
      <w:r>
        <w:rPr>
          <w:rStyle w:val="FunctionTok"/>
        </w:rPr>
        <w:t>median</w:t>
      </w:r>
      <w:r>
        <w:rPr>
          <w:rStyle w:val="NormalTok"/>
        </w:rPr>
        <w:t>(data</w:t>
      </w:r>
      <w:r>
        <w:rPr>
          <w:rStyle w:val="SpecialCharTok"/>
        </w:rPr>
        <w:t>$</w:t>
      </w:r>
      <w:r>
        <w:rPr>
          <w:rStyle w:val="NormalTok"/>
        </w:rPr>
        <w:t>Gizi_Buruk)</w:t>
      </w:r>
    </w:p>
    <w:p w14:paraId="55C35D03" w14:textId="77777777" w:rsidR="005B3E8F" w:rsidRDefault="007339F2">
      <w:pPr>
        <w:pStyle w:val="SourceCode"/>
      </w:pPr>
      <w:r>
        <w:rPr>
          <w:rStyle w:val="VerbatimChar"/>
        </w:rPr>
        <w:t>## [1] 159</w:t>
      </w:r>
    </w:p>
    <w:p w14:paraId="55C35D04" w14:textId="77777777" w:rsidR="005B3E8F" w:rsidRDefault="007339F2">
      <w:pPr>
        <w:pStyle w:val="SourceCode"/>
      </w:pPr>
      <w:r>
        <w:rPr>
          <w:rStyle w:val="FunctionTok"/>
        </w:rPr>
        <w:t>names</w:t>
      </w:r>
      <w:r>
        <w:rPr>
          <w:rStyle w:val="NormalTok"/>
        </w:rPr>
        <w:t>(</w:t>
      </w:r>
      <w:r>
        <w:rPr>
          <w:rStyle w:val="FunctionTok"/>
        </w:rPr>
        <w:t>sort</w:t>
      </w:r>
      <w:r>
        <w:rPr>
          <w:rStyle w:val="NormalTok"/>
        </w:rPr>
        <w:t>(</w:t>
      </w:r>
      <w:r>
        <w:rPr>
          <w:rStyle w:val="SpecialCharTok"/>
        </w:rPr>
        <w:t>-</w:t>
      </w:r>
      <w:r>
        <w:rPr>
          <w:rStyle w:val="FunctionTok"/>
        </w:rPr>
        <w:t>table</w:t>
      </w:r>
      <w:r>
        <w:rPr>
          <w:rStyle w:val="NormalTok"/>
        </w:rPr>
        <w:t>(data</w:t>
      </w:r>
      <w:r>
        <w:rPr>
          <w:rStyle w:val="SpecialCharTok"/>
        </w:rPr>
        <w:t>$</w:t>
      </w:r>
      <w:r>
        <w:rPr>
          <w:rStyle w:val="NormalTok"/>
        </w:rPr>
        <w:t>Gizi_Buruk)))[</w:t>
      </w:r>
      <w:r>
        <w:rPr>
          <w:rStyle w:val="DecValTok"/>
        </w:rPr>
        <w:t>1</w:t>
      </w:r>
      <w:r>
        <w:rPr>
          <w:rStyle w:val="NormalTok"/>
        </w:rPr>
        <w:t>]</w:t>
      </w:r>
    </w:p>
    <w:p w14:paraId="55C35D05" w14:textId="77777777" w:rsidR="005B3E8F" w:rsidRDefault="007339F2">
      <w:pPr>
        <w:pStyle w:val="SourceCode"/>
      </w:pPr>
      <w:r>
        <w:rPr>
          <w:rStyle w:val="VerbatimChar"/>
        </w:rPr>
        <w:t>## [1] "19"</w:t>
      </w:r>
    </w:p>
    <w:p w14:paraId="55C35D06" w14:textId="77777777" w:rsidR="005B3E8F" w:rsidRDefault="007339F2">
      <w:pPr>
        <w:pStyle w:val="Heading2"/>
      </w:pPr>
      <w:bookmarkStart w:id="59" w:name="barchart-pie-chart-and-scatterplot"/>
      <w:bookmarkStart w:id="60" w:name="_Toc211968590"/>
      <w:bookmarkStart w:id="61" w:name="_Toc211968599"/>
      <w:bookmarkEnd w:id="58"/>
      <w:bookmarkEnd w:id="51"/>
      <w:bookmarkEnd w:id="48"/>
      <w:r>
        <w:t>BARCHART, PIE CHART, AND SCATTERPLOT</w:t>
      </w:r>
      <w:bookmarkEnd w:id="60"/>
      <w:bookmarkEnd w:id="61"/>
    </w:p>
    <w:p w14:paraId="55C35D07" w14:textId="77777777" w:rsidR="005B3E8F" w:rsidRDefault="007339F2">
      <w:pPr>
        <w:pStyle w:val="Heading3"/>
      </w:pPr>
      <w:bookmarkStart w:id="62" w:name="balita-pendek-di-jawa-tengah-2024"/>
      <w:bookmarkStart w:id="63" w:name="_Toc211968591"/>
      <w:bookmarkStart w:id="64" w:name="_Toc211968600"/>
      <w:r>
        <w:t>BALITA PENDEK DI JAWA TENGAH 2024</w:t>
      </w:r>
      <w:bookmarkEnd w:id="63"/>
      <w:bookmarkEnd w:id="64"/>
    </w:p>
    <w:p w14:paraId="55C35D08" w14:textId="77777777" w:rsidR="005B3E8F" w:rsidRDefault="007339F2">
      <w:pPr>
        <w:pStyle w:val="Heading4"/>
      </w:pPr>
      <w:bookmarkStart w:id="65" w:name="barchart"/>
      <w:r>
        <w:t>BARCHART</w:t>
      </w:r>
    </w:p>
    <w:p w14:paraId="55C35D09" w14:textId="77777777" w:rsidR="005B3E8F" w:rsidRDefault="007339F2">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w:t>
      </w:r>
      <w:r>
        <w:rPr>
          <w:rStyle w:val="StringTok"/>
        </w:rPr>
        <w:t>an"</w:t>
      </w:r>
      <w:r>
        <w:rPr>
          <w:rStyle w:val="NormalTok"/>
        </w:rPr>
        <w:t>,</w:t>
      </w:r>
      <w:r>
        <w:rPr>
          <w:rStyle w:val="StringTok"/>
        </w:rPr>
        <w:t>"Kota Tegal"</w:t>
      </w:r>
      <w:r>
        <w:rPr>
          <w:rStyle w:val="NormalTok"/>
        </w:rPr>
        <w:t>)</w:t>
      </w:r>
      <w:r>
        <w:br/>
      </w:r>
      <w:r>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Balita_Pendek)</w:t>
      </w:r>
      <w:r>
        <w:br/>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Kabupaten_Kota,</w:t>
      </w:r>
      <w:r>
        <w:br/>
      </w:r>
      <w:r>
        <w:rPr>
          <w:rStyle w:val="NormalTok"/>
        </w:rPr>
        <w:t xml:space="preserve">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Balita_Pendek)])</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Balita_Pendek, </w:t>
      </w:r>
      <w:r>
        <w:rPr>
          <w:rStyle w:val="AttributeTok"/>
        </w:rPr>
        <w:t>fill =</w:t>
      </w:r>
      <w:r>
        <w:rPr>
          <w:rStyle w:val="NormalTok"/>
        </w:rPr>
        <w:t xml:space="preserve"> Balita_Pendek))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"Jumlah Balita Pendek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1ED8C06A" w14:textId="77777777" w:rsidR="00650652" w:rsidRDefault="007339F2">
      <w:pPr>
        <w:pStyle w:val="FirstParagraph"/>
        <w:rPr>
          <w:del w:id="66" w:author="Microsoft Word" w:date="2025-10-21T19:52:00Z" w16du:dateUtc="2025-10-21T12:52:00Z"/>
        </w:rPr>
      </w:pPr>
      <w:del w:id="67" w:author="Microsoft Word" w:date="2025-10-21T19:52:00Z" w16du:dateUtc="2025-10-21T12:52:00Z">
        <w:r>
          <w:rPr>
            <w:noProof/>
          </w:rPr>
          <w:drawing>
            <wp:inline distT="0" distB="0" distL="0" distR="0" wp14:anchorId="7C5A5A1A" wp14:editId="313F8F1B">
              <wp:extent cx="4620126" cy="3696101"/>
              <wp:effectExtent l="0" t="0" r="0" b="0"/>
              <wp:docPr id="189511417" name="Picture"/>
              <wp:cNvGraphicFramePr/>
              <a:graphic xmlns:a="http://schemas.openxmlformats.org/drawingml/2006/main">
                <a:graphicData uri="http://schemas.openxmlformats.org/drawingml/2006/picture">
                  <pic:pic xmlns:pic="http://schemas.openxmlformats.org/drawingml/2006/picture">
                    <pic:nvPicPr>
                      <pic:cNvPr id="35" name="Picture" descr="UTS_files/figure-docx/unnamed-chunk-23-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del>
    </w:p>
    <w:p w14:paraId="55C35D0A" w14:textId="77777777" w:rsidR="005B3E8F" w:rsidRDefault="007339F2">
      <w:pPr>
        <w:pStyle w:val="FirstParagraph"/>
        <w:rPr>
          <w:ins w:id="68" w:author="Microsoft Word" w:date="2025-10-21T19:52:00Z" w16du:dateUtc="2025-10-21T12:52:00Z"/>
        </w:rPr>
      </w:pPr>
      <w:ins w:id="69" w:author="Microsoft Word" w:date="2025-10-21T19:52:00Z" w16du:dateUtc="2025-10-21T12:52:00Z">
        <w:r>
          <w:rPr>
            <w:noProof/>
          </w:rPr>
          <w:drawing>
            <wp:inline distT="0" distB="0" distL="0" distR="0" wp14:anchorId="55C35D2E" wp14:editId="211D5B25">
              <wp:extent cx="6019800" cy="380238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UTS_files/figure-docx/unnamed-chunk-23-1.png"/>
                      <pic:cNvPicPr>
                        <a:picLocks noChangeAspect="1" noChangeArrowheads="1"/>
                      </pic:cNvPicPr>
                    </pic:nvPicPr>
                    <pic:blipFill>
                      <a:blip r:embed="rId6"/>
                      <a:stretch>
                        <a:fillRect/>
                      </a:stretch>
                    </pic:blipFill>
                    <pic:spPr bwMode="auto">
                      <a:xfrm>
                        <a:off x="0" y="0"/>
                        <a:ext cx="6020464" cy="3802799"/>
                      </a:xfrm>
                      <a:prstGeom prst="rect">
                        <a:avLst/>
                      </a:prstGeom>
                      <a:noFill/>
                      <a:ln w="9525">
                        <a:noFill/>
                        <a:headEnd/>
                        <a:tailEnd/>
                      </a:ln>
                    </pic:spPr>
                  </pic:pic>
                </a:graphicData>
              </a:graphic>
            </wp:inline>
          </w:drawing>
        </w:r>
      </w:ins>
    </w:p>
    <w:p w14:paraId="55C35D0B" w14:textId="77777777" w:rsidR="005B3E8F" w:rsidRDefault="007339F2">
      <w:pPr>
        <w:pStyle w:val="Heading4"/>
      </w:pPr>
      <w:bookmarkStart w:id="70" w:name="piechart"/>
      <w:bookmarkEnd w:id="65"/>
      <w:r>
        <w:t>PIECHART</w:t>
      </w:r>
    </w:p>
    <w:p w14:paraId="55C35D0C" w14:textId="77777777" w:rsidR="005B3E8F" w:rsidRDefault="007339F2">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 xml:space="preserve">"Kab. </w:t>
      </w:r>
      <w:r>
        <w:rPr>
          <w:rStyle w:val="StringTok"/>
        </w:rPr>
        <w:lastRenderedPageBreak/>
        <w:t>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w:t>
      </w:r>
      <w:r>
        <w:rPr>
          <w:rStyle w:val="DecValTok"/>
        </w:rPr>
        <w:t>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Balita_Pendek)</w:t>
      </w:r>
      <w:r>
        <w:br/>
      </w:r>
      <w:r>
        <w:br/>
      </w:r>
      <w:r>
        <w:rPr>
          <w:rStyle w:val="CommentTok"/>
        </w:rPr>
        <w:t># Mengambil 5 daerah dengan jumlah balita pendek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(Balita_Pendek))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Balita_Pendek </w:t>
      </w:r>
      <w:r>
        <w:rPr>
          <w:rStyle w:val="SpecialCharTok"/>
        </w:rPr>
        <w:t>/</w:t>
      </w:r>
      <w:r>
        <w:rPr>
          <w:rStyle w:val="NormalTok"/>
        </w:rPr>
        <w:t xml:space="preserve"> </w:t>
      </w:r>
      <w:r>
        <w:rPr>
          <w:rStyle w:val="FunctionTok"/>
        </w:rPr>
        <w:t>sum</w:t>
      </w:r>
      <w:r>
        <w:rPr>
          <w:rStyle w:val="NormalTok"/>
        </w:rPr>
        <w:t xml:space="preserve">(Balita_Pendek),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Balita_Pendek,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Balita Pendek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6E61DBCB" w14:textId="77777777" w:rsidR="00650652" w:rsidRDefault="007339F2">
      <w:pPr>
        <w:pStyle w:val="FirstParagraph"/>
        <w:rPr>
          <w:del w:id="71" w:author="Microsoft Word" w:date="2025-10-21T19:52:00Z" w16du:dateUtc="2025-10-21T12:52:00Z"/>
        </w:rPr>
      </w:pPr>
      <w:del w:id="72" w:author="Microsoft Word" w:date="2025-10-21T19:52:00Z" w16du:dateUtc="2025-10-21T12:52:00Z">
        <w:r>
          <w:rPr>
            <w:noProof/>
          </w:rPr>
          <w:lastRenderedPageBreak/>
          <w:drawing>
            <wp:inline distT="0" distB="0" distL="0" distR="0" wp14:anchorId="3B39E48C" wp14:editId="3701949E">
              <wp:extent cx="4620126" cy="3696101"/>
              <wp:effectExtent l="0" t="0" r="0" b="0"/>
              <wp:docPr id="2076660233" name="Picture"/>
              <wp:cNvGraphicFramePr/>
              <a:graphic xmlns:a="http://schemas.openxmlformats.org/drawingml/2006/main">
                <a:graphicData uri="http://schemas.openxmlformats.org/drawingml/2006/picture">
                  <pic:pic xmlns:pic="http://schemas.openxmlformats.org/drawingml/2006/picture">
                    <pic:nvPicPr>
                      <pic:cNvPr id="39" name="Picture" descr="UTS_files/figure-docx/unnamed-chunk-2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del>
    </w:p>
    <w:p w14:paraId="55C35D0D" w14:textId="77777777" w:rsidR="005B3E8F" w:rsidRDefault="007339F2">
      <w:pPr>
        <w:pStyle w:val="FirstParagraph"/>
        <w:rPr>
          <w:ins w:id="73" w:author="Microsoft Word" w:date="2025-10-21T19:52:00Z" w16du:dateUtc="2025-10-21T12:52:00Z"/>
        </w:rPr>
      </w:pPr>
      <w:ins w:id="74" w:author="Microsoft Word" w:date="2025-10-21T19:52:00Z" w16du:dateUtc="2025-10-21T12:52:00Z">
        <w:r>
          <w:rPr>
            <w:noProof/>
          </w:rPr>
          <w:drawing>
            <wp:inline distT="0" distB="0" distL="0" distR="0" wp14:anchorId="55C35D30" wp14:editId="625ED09E">
              <wp:extent cx="5379720" cy="393954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UTS_files/figure-docx/unnamed-chunk-24-1.png"/>
                      <pic:cNvPicPr>
                        <a:picLocks noChangeAspect="1" noChangeArrowheads="1"/>
                      </pic:cNvPicPr>
                    </pic:nvPicPr>
                    <pic:blipFill>
                      <a:blip r:embed="rId7"/>
                      <a:stretch>
                        <a:fillRect/>
                      </a:stretch>
                    </pic:blipFill>
                    <pic:spPr bwMode="auto">
                      <a:xfrm>
                        <a:off x="0" y="0"/>
                        <a:ext cx="5380309" cy="3939971"/>
                      </a:xfrm>
                      <a:prstGeom prst="rect">
                        <a:avLst/>
                      </a:prstGeom>
                      <a:noFill/>
                      <a:ln w="9525">
                        <a:noFill/>
                        <a:headEnd/>
                        <a:tailEnd/>
                      </a:ln>
                    </pic:spPr>
                  </pic:pic>
                </a:graphicData>
              </a:graphic>
            </wp:inline>
          </w:drawing>
        </w:r>
      </w:ins>
    </w:p>
    <w:p w14:paraId="55C35D0E" w14:textId="77777777" w:rsidR="005B3E8F" w:rsidRDefault="007339F2">
      <w:pPr>
        <w:pStyle w:val="Heading4"/>
      </w:pPr>
      <w:bookmarkStart w:id="75" w:name="scatter-plot"/>
      <w:bookmarkEnd w:id="70"/>
      <w:r>
        <w:t>SCATTER PLOT</w:t>
      </w:r>
    </w:p>
    <w:p w14:paraId="55C35D0F" w14:textId="77777777" w:rsidR="005B3E8F" w:rsidRDefault="007339F2">
      <w:pPr>
        <w:pStyle w:val="SourceCode"/>
      </w:pPr>
      <w:r>
        <w:rPr>
          <w:rStyle w:val="FunctionTok"/>
        </w:rPr>
        <w:t>library</w:t>
      </w:r>
      <w:r>
        <w:rPr>
          <w:rStyle w:val="NormalTok"/>
        </w:rPr>
        <w:t>(ggplot2)</w:t>
      </w:r>
      <w:r>
        <w:br/>
      </w:r>
      <w:r>
        <w:br/>
      </w:r>
      <w:r>
        <w:rPr>
          <w:rStyle w:val="NormalTok"/>
        </w:rPr>
        <w:t xml:space="preserve">Jumlah_Balita_diukur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Balita_Pendek </w:t>
      </w:r>
      <w:r>
        <w:rPr>
          <w:rStyle w:val="OtherTok"/>
        </w:rPr>
        <w:t>&lt;-</w:t>
      </w:r>
      <w:r>
        <w:rPr>
          <w:rStyle w:val="NormalTok"/>
        </w:rPr>
        <w:t xml:space="preserve"> </w:t>
      </w:r>
      <w:r>
        <w:rPr>
          <w:rStyle w:val="FunctionTok"/>
        </w:rPr>
        <w:t>c</w:t>
      </w:r>
      <w:r>
        <w:rPr>
          <w:rStyle w:val="NormalTok"/>
        </w:rPr>
        <w:t>(</w:t>
      </w:r>
      <w:r>
        <w:rPr>
          <w:rStyle w:val="DecValTok"/>
        </w:rPr>
        <w:t>5235</w:t>
      </w:r>
      <w:r>
        <w:rPr>
          <w:rStyle w:val="NormalTok"/>
        </w:rPr>
        <w:t>,</w:t>
      </w:r>
      <w:r>
        <w:rPr>
          <w:rStyle w:val="DecValTok"/>
        </w:rPr>
        <w:t>14477</w:t>
      </w:r>
      <w:r>
        <w:rPr>
          <w:rStyle w:val="NormalTok"/>
        </w:rPr>
        <w:t>,</w:t>
      </w:r>
      <w:r>
        <w:rPr>
          <w:rStyle w:val="DecValTok"/>
        </w:rPr>
        <w:t>7114</w:t>
      </w:r>
      <w:r>
        <w:rPr>
          <w:rStyle w:val="NormalTok"/>
        </w:rPr>
        <w:t>,</w:t>
      </w:r>
      <w:r>
        <w:rPr>
          <w:rStyle w:val="DecValTok"/>
        </w:rPr>
        <w:t>9018</w:t>
      </w:r>
      <w:r>
        <w:rPr>
          <w:rStyle w:val="NormalTok"/>
        </w:rPr>
        <w:t>,</w:t>
      </w:r>
      <w:r>
        <w:rPr>
          <w:rStyle w:val="DecValTok"/>
        </w:rPr>
        <w:t>6870</w:t>
      </w:r>
      <w:r>
        <w:rPr>
          <w:rStyle w:val="NormalTok"/>
        </w:rPr>
        <w:t>,</w:t>
      </w:r>
      <w:r>
        <w:rPr>
          <w:rStyle w:val="DecValTok"/>
        </w:rPr>
        <w:t>6107</w:t>
      </w:r>
      <w:r>
        <w:rPr>
          <w:rStyle w:val="NormalTok"/>
        </w:rPr>
        <w:t>,</w:t>
      </w:r>
      <w:r>
        <w:rPr>
          <w:rStyle w:val="DecValTok"/>
        </w:rPr>
        <w:t>8741</w:t>
      </w:r>
      <w:r>
        <w:rPr>
          <w:rStyle w:val="NormalTok"/>
        </w:rPr>
        <w:t>,</w:t>
      </w:r>
      <w:r>
        <w:rPr>
          <w:rStyle w:val="DecValTok"/>
        </w:rPr>
        <w:t>10914</w:t>
      </w:r>
      <w:r>
        <w:rPr>
          <w:rStyle w:val="NormalTok"/>
        </w:rPr>
        <w:t>,</w:t>
      </w:r>
      <w:r>
        <w:rPr>
          <w:rStyle w:val="DecValTok"/>
        </w:rPr>
        <w:t>6994</w:t>
      </w:r>
      <w:r>
        <w:rPr>
          <w:rStyle w:val="NormalTok"/>
        </w:rPr>
        <w:t>,</w:t>
      </w:r>
      <w:r>
        <w:rPr>
          <w:rStyle w:val="DecValTok"/>
        </w:rPr>
        <w:t>8620</w:t>
      </w:r>
      <w:r>
        <w:rPr>
          <w:rStyle w:val="NormalTok"/>
        </w:rPr>
        <w:t>,</w:t>
      </w:r>
      <w:r>
        <w:rPr>
          <w:rStyle w:val="DecValTok"/>
        </w:rPr>
        <w:t>4080</w:t>
      </w:r>
      <w:r>
        <w:rPr>
          <w:rStyle w:val="NormalTok"/>
        </w:rPr>
        <w:t>,</w:t>
      </w:r>
      <w:r>
        <w:rPr>
          <w:rStyle w:val="DecValTok"/>
        </w:rPr>
        <w:t>4233</w:t>
      </w:r>
      <w:r>
        <w:rPr>
          <w:rStyle w:val="NormalTok"/>
        </w:rPr>
        <w:t>,</w:t>
      </w:r>
      <w:r>
        <w:rPr>
          <w:rStyle w:val="DecValTok"/>
        </w:rPr>
        <w:t>2955</w:t>
      </w:r>
      <w:r>
        <w:rPr>
          <w:rStyle w:val="NormalTok"/>
        </w:rPr>
        <w:t>,</w:t>
      </w:r>
      <w:r>
        <w:rPr>
          <w:rStyle w:val="DecValTok"/>
        </w:rPr>
        <w:t>5659</w:t>
      </w:r>
      <w:r>
        <w:rPr>
          <w:rStyle w:val="NormalTok"/>
        </w:rPr>
        <w:t>,</w:t>
      </w:r>
      <w:r>
        <w:rPr>
          <w:rStyle w:val="DecValTok"/>
        </w:rPr>
        <w:t>5981</w:t>
      </w:r>
      <w:r>
        <w:rPr>
          <w:rStyle w:val="NormalTok"/>
        </w:rPr>
        <w:t>,</w:t>
      </w:r>
      <w:r>
        <w:rPr>
          <w:rStyle w:val="DecValTok"/>
        </w:rPr>
        <w:t>3354</w:t>
      </w:r>
      <w:r>
        <w:rPr>
          <w:rStyle w:val="NormalTok"/>
        </w:rPr>
        <w:t>,</w:t>
      </w:r>
      <w:r>
        <w:rPr>
          <w:rStyle w:val="DecValTok"/>
        </w:rPr>
        <w:t>4854</w:t>
      </w:r>
      <w:r>
        <w:rPr>
          <w:rStyle w:val="NormalTok"/>
        </w:rPr>
        <w:t>,</w:t>
      </w:r>
      <w:r>
        <w:rPr>
          <w:rStyle w:val="DecValTok"/>
        </w:rPr>
        <w:t>5537</w:t>
      </w:r>
      <w:r>
        <w:rPr>
          <w:rStyle w:val="NormalTok"/>
        </w:rPr>
        <w:t>,</w:t>
      </w:r>
      <w:r>
        <w:rPr>
          <w:rStyle w:val="DecValTok"/>
        </w:rPr>
        <w:t>2372</w:t>
      </w:r>
      <w:r>
        <w:rPr>
          <w:rStyle w:val="NormalTok"/>
        </w:rPr>
        <w:t>,</w:t>
      </w:r>
      <w:r>
        <w:rPr>
          <w:rStyle w:val="DecValTok"/>
        </w:rPr>
        <w:t>3278</w:t>
      </w:r>
      <w:r>
        <w:rPr>
          <w:rStyle w:val="NormalTok"/>
        </w:rPr>
        <w:t>,</w:t>
      </w:r>
      <w:r>
        <w:rPr>
          <w:rStyle w:val="DecValTok"/>
        </w:rPr>
        <w:t>2179</w:t>
      </w:r>
      <w:r>
        <w:rPr>
          <w:rStyle w:val="NormalTok"/>
        </w:rPr>
        <w:t>,</w:t>
      </w:r>
      <w:r>
        <w:rPr>
          <w:rStyle w:val="DecValTok"/>
        </w:rPr>
        <w:t>1960</w:t>
      </w:r>
      <w:r>
        <w:rPr>
          <w:rStyle w:val="NormalTok"/>
        </w:rPr>
        <w:t>,</w:t>
      </w:r>
      <w:r>
        <w:rPr>
          <w:rStyle w:val="DecValTok"/>
        </w:rPr>
        <w:t>5857</w:t>
      </w:r>
      <w:r>
        <w:rPr>
          <w:rStyle w:val="NormalTok"/>
        </w:rPr>
        <w:t>,</w:t>
      </w:r>
      <w:r>
        <w:rPr>
          <w:rStyle w:val="DecValTok"/>
        </w:rPr>
        <w:t>6823</w:t>
      </w:r>
      <w:r>
        <w:rPr>
          <w:rStyle w:val="NormalTok"/>
        </w:rPr>
        <w:t>,</w:t>
      </w:r>
      <w:r>
        <w:rPr>
          <w:rStyle w:val="DecValTok"/>
        </w:rPr>
        <w:t>4594</w:t>
      </w:r>
      <w:r>
        <w:rPr>
          <w:rStyle w:val="NormalTok"/>
        </w:rPr>
        <w:t>,</w:t>
      </w:r>
      <w:r>
        <w:rPr>
          <w:rStyle w:val="DecValTok"/>
        </w:rPr>
        <w:t>4974</w:t>
      </w:r>
      <w:r>
        <w:rPr>
          <w:rStyle w:val="NormalTok"/>
        </w:rPr>
        <w:t>,</w:t>
      </w:r>
      <w:r>
        <w:rPr>
          <w:rStyle w:val="DecValTok"/>
        </w:rPr>
        <w:t>8343</w:t>
      </w:r>
      <w:r>
        <w:rPr>
          <w:rStyle w:val="NormalTok"/>
        </w:rPr>
        <w:t>,</w:t>
      </w:r>
      <w:r>
        <w:rPr>
          <w:rStyle w:val="DecValTok"/>
        </w:rPr>
        <w:t>15750</w:t>
      </w:r>
      <w:r>
        <w:rPr>
          <w:rStyle w:val="NormalTok"/>
        </w:rPr>
        <w:t>,</w:t>
      </w:r>
      <w:r>
        <w:rPr>
          <w:rStyle w:val="DecValTok"/>
        </w:rPr>
        <w:t>12453</w:t>
      </w:r>
      <w:r>
        <w:rPr>
          <w:rStyle w:val="NormalTok"/>
        </w:rPr>
        <w:t>,</w:t>
      </w:r>
      <w:r>
        <w:rPr>
          <w:rStyle w:val="DecValTok"/>
        </w:rPr>
        <w:t>503</w:t>
      </w:r>
      <w:r>
        <w:rPr>
          <w:rStyle w:val="NormalTok"/>
        </w:rPr>
        <w:t>,</w:t>
      </w:r>
      <w:r>
        <w:rPr>
          <w:rStyle w:val="DecValTok"/>
        </w:rPr>
        <w:t>1597</w:t>
      </w:r>
      <w:r>
        <w:rPr>
          <w:rStyle w:val="NormalTok"/>
        </w:rPr>
        <w:t>,</w:t>
      </w:r>
      <w:r>
        <w:rPr>
          <w:rStyle w:val="DecValTok"/>
        </w:rPr>
        <w:t>552</w:t>
      </w:r>
      <w:r>
        <w:rPr>
          <w:rStyle w:val="NormalTok"/>
        </w:rPr>
        <w:t>,</w:t>
      </w:r>
      <w:r>
        <w:rPr>
          <w:rStyle w:val="DecValTok"/>
        </w:rPr>
        <w:t>2794</w:t>
      </w:r>
      <w:r>
        <w:rPr>
          <w:rStyle w:val="NormalTok"/>
        </w:rPr>
        <w:t>,</w:t>
      </w:r>
      <w:r>
        <w:rPr>
          <w:rStyle w:val="DecValTok"/>
        </w:rPr>
        <w:t>1270</w:t>
      </w:r>
      <w:r>
        <w:rPr>
          <w:rStyle w:val="NormalTok"/>
        </w:rPr>
        <w:t>,</w:t>
      </w:r>
      <w:r>
        <w:rPr>
          <w:rStyle w:val="DecValTok"/>
        </w:rPr>
        <w:t>1016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(Jumlah_Balita_diukur, Balita_Pendek)</w:t>
      </w:r>
      <w:r>
        <w:br/>
      </w:r>
      <w:r>
        <w:br/>
      </w:r>
      <w:r>
        <w:rPr>
          <w:rStyle w:val="CommentTok"/>
        </w:rPr>
        <w:t># Urutkan berdasarkan jumlah balita pendek</w:t>
      </w:r>
      <w:r>
        <w:br/>
      </w:r>
      <w:r>
        <w:rPr>
          <w:rStyle w:val="NormalTok"/>
        </w:rPr>
        <w:t>data</w:t>
      </w:r>
      <w:r>
        <w:rPr>
          <w:rStyle w:val="SpecialCharTok"/>
        </w:rPr>
        <w:t>$</w:t>
      </w:r>
      <w:r>
        <w:rPr>
          <w:rStyle w:val="NormalTok"/>
        </w:rPr>
        <w:t xml:space="preserve">Jumlah_Balita_diukur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Jumlah_Balita_diukur, </w:t>
      </w:r>
      <w:r>
        <w:rPr>
          <w:rStyle w:val="AttributeTok"/>
        </w:rPr>
        <w:t>levels =</w:t>
      </w:r>
      <w:r>
        <w:rPr>
          <w:rStyle w:val="NormalTok"/>
        </w:rPr>
        <w:t xml:space="preserve"> data</w:t>
      </w:r>
      <w:r>
        <w:rPr>
          <w:rStyle w:val="SpecialCharTok"/>
        </w:rPr>
        <w:t>$</w:t>
      </w:r>
      <w:r>
        <w:rPr>
          <w:rStyle w:val="NormalTok"/>
        </w:rPr>
        <w:t>Jumlah_Balita_diukur[</w:t>
      </w:r>
      <w:r>
        <w:rPr>
          <w:rStyle w:val="FunctionTok"/>
        </w:rPr>
        <w:t>order</w:t>
      </w:r>
      <w:r>
        <w:rPr>
          <w:rStyle w:val="NormalTok"/>
        </w:rPr>
        <w:t>(data</w:t>
      </w:r>
      <w:r>
        <w:rPr>
          <w:rStyle w:val="SpecialCharTok"/>
        </w:rPr>
        <w:t>$</w:t>
      </w:r>
      <w:r>
        <w:rPr>
          <w:rStyle w:val="NormalTok"/>
        </w:rPr>
        <w:t>Balita_Pendek)])</w:t>
      </w:r>
      <w:r>
        <w:br/>
      </w:r>
      <w:r>
        <w:br/>
      </w:r>
      <w:r>
        <w:rPr>
          <w:rStyle w:val="CommentTok"/>
        </w:rPr>
        <w:t># Scatterplot</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Jumlah_Balita_diukur, </w:t>
      </w:r>
      <w:r>
        <w:rPr>
          <w:rStyle w:val="AttributeTok"/>
        </w:rPr>
        <w:t>y =</w:t>
      </w:r>
      <w:r>
        <w:rPr>
          <w:rStyle w:val="NormalTok"/>
        </w:rPr>
        <w:t xml:space="preserve"> Balita_Pendek)) </w:t>
      </w:r>
      <w:r>
        <w:rPr>
          <w:rStyle w:val="SpecialCharTok"/>
        </w:rPr>
        <w:t>+</w:t>
      </w:r>
      <w:r>
        <w:br/>
      </w:r>
      <w:r>
        <w:rPr>
          <w:rStyle w:val="NormalTok"/>
        </w:rPr>
        <w:lastRenderedPageBreak/>
        <w:t xml:space="preserve">  </w:t>
      </w:r>
      <w:r>
        <w:rPr>
          <w:rStyle w:val="FunctionTok"/>
        </w:rPr>
        <w:t>geom_point</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Balita Pendek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52AF4F5C" w14:textId="77777777" w:rsidR="00650652" w:rsidRDefault="007339F2">
      <w:pPr>
        <w:pStyle w:val="FirstParagraph"/>
        <w:rPr>
          <w:del w:id="76" w:author="Microsoft Word" w:date="2025-10-21T19:52:00Z" w16du:dateUtc="2025-10-21T12:52:00Z"/>
        </w:rPr>
      </w:pPr>
      <w:del w:id="77" w:author="Microsoft Word" w:date="2025-10-21T19:52:00Z" w16du:dateUtc="2025-10-21T12:52:00Z">
        <w:r>
          <w:rPr>
            <w:noProof/>
          </w:rPr>
          <w:drawing>
            <wp:inline distT="0" distB="0" distL="0" distR="0" wp14:anchorId="2A844DB9" wp14:editId="30A668C2">
              <wp:extent cx="4620126" cy="3696101"/>
              <wp:effectExtent l="0" t="0" r="0" b="0"/>
              <wp:docPr id="282127516" name="Picture"/>
              <wp:cNvGraphicFramePr/>
              <a:graphic xmlns:a="http://schemas.openxmlformats.org/drawingml/2006/main">
                <a:graphicData uri="http://schemas.openxmlformats.org/drawingml/2006/picture">
                  <pic:pic xmlns:pic="http://schemas.openxmlformats.org/drawingml/2006/picture">
                    <pic:nvPicPr>
                      <pic:cNvPr id="43" name="Picture" descr="UTS_files/figure-docx/unnamed-chunk-2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55C35D10" w14:textId="77777777" w:rsidR="005B3E8F" w:rsidRDefault="007339F2">
      <w:pPr>
        <w:pStyle w:val="FirstParagraph"/>
        <w:rPr>
          <w:ins w:id="78" w:author="Microsoft Word" w:date="2025-10-21T19:52:00Z" w16du:dateUtc="2025-10-21T12:52:00Z"/>
        </w:rPr>
      </w:pPr>
      <w:ins w:id="79" w:author="Microsoft Word" w:date="2025-10-21T19:52:00Z" w16du:dateUtc="2025-10-21T12:52:00Z">
        <w:r>
          <w:rPr>
            <w:noProof/>
          </w:rPr>
          <w:drawing>
            <wp:inline distT="0" distB="0" distL="0" distR="0" wp14:anchorId="55C35D32" wp14:editId="7DE3FC88">
              <wp:extent cx="5859780" cy="370332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TS_files/figure-docx/unnamed-chunk-25-1.png"/>
                      <pic:cNvPicPr>
                        <a:picLocks noChangeAspect="1" noChangeArrowheads="1"/>
                      </pic:cNvPicPr>
                    </pic:nvPicPr>
                    <pic:blipFill>
                      <a:blip r:embed="rId8"/>
                      <a:stretch>
                        <a:fillRect/>
                      </a:stretch>
                    </pic:blipFill>
                    <pic:spPr bwMode="auto">
                      <a:xfrm>
                        <a:off x="0" y="0"/>
                        <a:ext cx="5860421" cy="3703725"/>
                      </a:xfrm>
                      <a:prstGeom prst="rect">
                        <a:avLst/>
                      </a:prstGeom>
                      <a:noFill/>
                      <a:ln w="9525">
                        <a:noFill/>
                        <a:headEnd/>
                        <a:tailEnd/>
                      </a:ln>
                    </pic:spPr>
                  </pic:pic>
                </a:graphicData>
              </a:graphic>
            </wp:inline>
          </w:drawing>
        </w:r>
      </w:ins>
    </w:p>
    <w:p w14:paraId="55C35D11" w14:textId="77777777" w:rsidR="005B3E8F" w:rsidRDefault="007339F2">
      <w:pPr>
        <w:pStyle w:val="BodyText"/>
      </w:pPr>
      <w:r>
        <w:lastRenderedPageBreak/>
        <w:t>Dari hasil analisis dan visualisasi data diatas, dapat disimpulkan bahwa masalah stunting di Jawa Tengah belum merata tertangani. Daerah dengan jumlah balita pendek yang tinggi umumnya memiliki kesamaan karakteristik, seperti tingkat pendidikan orang tua yang rendah, akses terhadap layanan kesehatan dan sanitasi yang terbatas, serta pola konsumsi gizi yang belum seimbang. Oleh karena itu, upaya intervensi gizi dan edukasi masyarakat perlu terus dilakukan untuk menekan angka balita pendek, terutama di wilaya</w:t>
      </w:r>
      <w:r>
        <w:t>h-wilayah dengan prevalensi tinggi seperti Tegal, Banyumas,Brebes, Magelang dan Banjarnegara.</w:t>
      </w:r>
    </w:p>
    <w:p w14:paraId="55C35D12" w14:textId="77777777" w:rsidR="005B3E8F" w:rsidRDefault="007339F2">
      <w:pPr>
        <w:pStyle w:val="Heading3"/>
      </w:pPr>
      <w:bookmarkStart w:id="80" w:name="balita-gizi-kurang-di-jawa-tengah-2024"/>
      <w:bookmarkStart w:id="81" w:name="_Toc211968592"/>
      <w:bookmarkStart w:id="82" w:name="_Toc211968601"/>
      <w:bookmarkEnd w:id="75"/>
      <w:bookmarkEnd w:id="62"/>
      <w:r>
        <w:t>BALITA GIZI KURANG DI JAWA TENGAH 2024</w:t>
      </w:r>
      <w:bookmarkEnd w:id="81"/>
      <w:bookmarkEnd w:id="82"/>
    </w:p>
    <w:p w14:paraId="55C35D13" w14:textId="77777777" w:rsidR="005B3E8F" w:rsidRDefault="007339F2">
      <w:pPr>
        <w:pStyle w:val="Heading4"/>
      </w:pPr>
      <w:bookmarkStart w:id="83" w:name="barchart-1"/>
      <w:r>
        <w:t>BARCHART</w:t>
      </w:r>
    </w:p>
    <w:p w14:paraId="55C35D14" w14:textId="77777777" w:rsidR="005B3E8F" w:rsidRDefault="007339F2">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Gizi_Kurang </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Gizi_Kurang)</w:t>
      </w:r>
      <w:r>
        <w:br/>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Kabupaten_Kota,</w:t>
      </w:r>
      <w:r>
        <w:br/>
      </w:r>
      <w:r>
        <w:rPr>
          <w:rStyle w:val="NormalTok"/>
        </w:rPr>
        <w:t xml:space="preserve">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Gizi_Kurang)])</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Gizi_Kurang, </w:t>
      </w:r>
      <w:r>
        <w:rPr>
          <w:rStyle w:val="AttributeTok"/>
        </w:rPr>
        <w:t>fill =</w:t>
      </w:r>
      <w:r>
        <w:rPr>
          <w:rStyle w:val="NormalTok"/>
        </w:rPr>
        <w:t xml:space="preserve"> Gizi_Kurang))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"Jumlah Gizi Balita Kurang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Balita Pendek"</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lastRenderedPageBreak/>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7B0D96F1" w14:textId="77777777" w:rsidR="00650652" w:rsidRDefault="007339F2">
      <w:pPr>
        <w:pStyle w:val="FirstParagraph"/>
        <w:rPr>
          <w:del w:id="84" w:author="Microsoft Word" w:date="2025-10-21T19:52:00Z" w16du:dateUtc="2025-10-21T12:52:00Z"/>
        </w:rPr>
      </w:pPr>
      <w:del w:id="85" w:author="Microsoft Word" w:date="2025-10-21T19:52:00Z" w16du:dateUtc="2025-10-21T12:52:00Z">
        <w:r>
          <w:rPr>
            <w:noProof/>
          </w:rPr>
          <w:drawing>
            <wp:inline distT="0" distB="0" distL="0" distR="0" wp14:anchorId="53648BCB" wp14:editId="5353C87B">
              <wp:extent cx="4620126" cy="3696101"/>
              <wp:effectExtent l="0" t="0" r="0" b="0"/>
              <wp:docPr id="1538646869" name="Picture"/>
              <wp:cNvGraphicFramePr/>
              <a:graphic xmlns:a="http://schemas.openxmlformats.org/drawingml/2006/main">
                <a:graphicData uri="http://schemas.openxmlformats.org/drawingml/2006/picture">
                  <pic:pic xmlns:pic="http://schemas.openxmlformats.org/drawingml/2006/picture">
                    <pic:nvPicPr>
                      <pic:cNvPr id="48" name="Picture" descr="UTS_files/figure-docx/unnamed-chunk-2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del>
    </w:p>
    <w:p w14:paraId="55C35D15" w14:textId="77777777" w:rsidR="005B3E8F" w:rsidRDefault="007339F2">
      <w:pPr>
        <w:pStyle w:val="FirstParagraph"/>
        <w:rPr>
          <w:ins w:id="86" w:author="Microsoft Word" w:date="2025-10-21T19:52:00Z" w16du:dateUtc="2025-10-21T12:52:00Z"/>
        </w:rPr>
      </w:pPr>
      <w:ins w:id="87" w:author="Microsoft Word" w:date="2025-10-21T19:52:00Z" w16du:dateUtc="2025-10-21T12:52:00Z">
        <w:r>
          <w:rPr>
            <w:noProof/>
          </w:rPr>
          <w:drawing>
            <wp:inline distT="0" distB="0" distL="0" distR="0" wp14:anchorId="55C35D34" wp14:editId="78D7F61E">
              <wp:extent cx="5760720" cy="368808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UTS_files/figure-docx/unnamed-chunk-26-1.png"/>
                      <pic:cNvPicPr>
                        <a:picLocks noChangeAspect="1" noChangeArrowheads="1"/>
                      </pic:cNvPicPr>
                    </pic:nvPicPr>
                    <pic:blipFill>
                      <a:blip r:embed="rId9"/>
                      <a:stretch>
                        <a:fillRect/>
                      </a:stretch>
                    </pic:blipFill>
                    <pic:spPr bwMode="auto">
                      <a:xfrm>
                        <a:off x="0" y="0"/>
                        <a:ext cx="5761351" cy="3688484"/>
                      </a:xfrm>
                      <a:prstGeom prst="rect">
                        <a:avLst/>
                      </a:prstGeom>
                      <a:noFill/>
                      <a:ln w="9525">
                        <a:noFill/>
                        <a:headEnd/>
                        <a:tailEnd/>
                      </a:ln>
                    </pic:spPr>
                  </pic:pic>
                </a:graphicData>
              </a:graphic>
            </wp:inline>
          </w:drawing>
        </w:r>
      </w:ins>
    </w:p>
    <w:p w14:paraId="55C35D16" w14:textId="77777777" w:rsidR="005B3E8F" w:rsidRDefault="007339F2">
      <w:pPr>
        <w:pStyle w:val="Heading4"/>
      </w:pPr>
      <w:bookmarkStart w:id="88" w:name="piechart-1"/>
      <w:bookmarkEnd w:id="83"/>
      <w:r>
        <w:t>PIECHART</w:t>
      </w:r>
    </w:p>
    <w:p w14:paraId="55C35D17" w14:textId="77777777" w:rsidR="005B3E8F" w:rsidRDefault="007339F2">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w:t>
      </w:r>
      <w:r>
        <w:rPr>
          <w:rStyle w:val="StringTok"/>
        </w:rPr>
        <w:t>an"</w:t>
      </w:r>
      <w:r>
        <w:rPr>
          <w:rStyle w:val="NormalTok"/>
        </w:rPr>
        <w:t>,</w:t>
      </w:r>
      <w:r>
        <w:rPr>
          <w:rStyle w:val="StringTok"/>
        </w:rPr>
        <w:t>"Kota Tegal"</w:t>
      </w:r>
      <w:r>
        <w:rPr>
          <w:rStyle w:val="NormalTok"/>
        </w:rPr>
        <w:t>)</w:t>
      </w:r>
      <w:r>
        <w:br/>
      </w:r>
      <w:r>
        <w:br/>
      </w:r>
      <w:r>
        <w:rPr>
          <w:rStyle w:val="NormalTok"/>
        </w:rPr>
        <w:t>Gizi_Kurang</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Gizi_Kurang)</w:t>
      </w:r>
      <w:r>
        <w:br/>
      </w:r>
      <w:r>
        <w:lastRenderedPageBreak/>
        <w:br/>
      </w:r>
      <w:r>
        <w:rPr>
          <w:rStyle w:val="CommentTok"/>
        </w:rPr>
        <w:t># Mengambil 5 daerah dengan jumlah gizi balita kurang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(Gizi_Kurang))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Gizi_Kurang </w:t>
      </w:r>
      <w:r>
        <w:rPr>
          <w:rStyle w:val="SpecialCharTok"/>
        </w:rPr>
        <w:t>/</w:t>
      </w:r>
      <w:r>
        <w:rPr>
          <w:rStyle w:val="NormalTok"/>
        </w:rPr>
        <w:t xml:space="preserve"> </w:t>
      </w:r>
      <w:r>
        <w:rPr>
          <w:rStyle w:val="FunctionTok"/>
        </w:rPr>
        <w:t>sum</w:t>
      </w:r>
      <w:r>
        <w:rPr>
          <w:rStyle w:val="NormalTok"/>
        </w:rPr>
        <w:t xml:space="preserve">(Gizi_Kurang),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Gizi_Kurang,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Gizi Balita Kurang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503EF970" w14:textId="77777777" w:rsidR="00650652" w:rsidRDefault="007339F2">
      <w:pPr>
        <w:pStyle w:val="FirstParagraph"/>
        <w:rPr>
          <w:del w:id="89" w:author="Microsoft Word" w:date="2025-10-21T19:52:00Z" w16du:dateUtc="2025-10-21T12:52:00Z"/>
        </w:rPr>
      </w:pPr>
      <w:del w:id="90" w:author="Microsoft Word" w:date="2025-10-21T19:52:00Z" w16du:dateUtc="2025-10-21T12:52:00Z">
        <w:r>
          <w:rPr>
            <w:noProof/>
          </w:rPr>
          <w:lastRenderedPageBreak/>
          <w:drawing>
            <wp:inline distT="0" distB="0" distL="0" distR="0" wp14:anchorId="1AF426F7" wp14:editId="23878D13">
              <wp:extent cx="4620126" cy="3696101"/>
              <wp:effectExtent l="0" t="0" r="0" b="0"/>
              <wp:docPr id="1435258256" name="Picture"/>
              <wp:cNvGraphicFramePr/>
              <a:graphic xmlns:a="http://schemas.openxmlformats.org/drawingml/2006/main">
                <a:graphicData uri="http://schemas.openxmlformats.org/drawingml/2006/picture">
                  <pic:pic xmlns:pic="http://schemas.openxmlformats.org/drawingml/2006/picture">
                    <pic:nvPicPr>
                      <pic:cNvPr id="52" name="Picture" descr="UTS_files/figure-docx/unnamed-chunk-2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del>
    </w:p>
    <w:p w14:paraId="55C35D18" w14:textId="77777777" w:rsidR="005B3E8F" w:rsidRDefault="007339F2">
      <w:pPr>
        <w:pStyle w:val="FirstParagraph"/>
        <w:rPr>
          <w:ins w:id="91" w:author="Microsoft Word" w:date="2025-10-21T19:52:00Z" w16du:dateUtc="2025-10-21T12:52:00Z"/>
        </w:rPr>
      </w:pPr>
      <w:ins w:id="92" w:author="Microsoft Word" w:date="2025-10-21T19:52:00Z" w16du:dateUtc="2025-10-21T12:52:00Z">
        <w:r>
          <w:rPr>
            <w:noProof/>
          </w:rPr>
          <w:drawing>
            <wp:inline distT="0" distB="0" distL="0" distR="0" wp14:anchorId="55C35D36" wp14:editId="520A0318">
              <wp:extent cx="5227320" cy="387096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UTS_files/figure-docx/unnamed-chunk-27-1.png"/>
                      <pic:cNvPicPr>
                        <a:picLocks noChangeAspect="1" noChangeArrowheads="1"/>
                      </pic:cNvPicPr>
                    </pic:nvPicPr>
                    <pic:blipFill>
                      <a:blip r:embed="rId10"/>
                      <a:stretch>
                        <a:fillRect/>
                      </a:stretch>
                    </pic:blipFill>
                    <pic:spPr bwMode="auto">
                      <a:xfrm>
                        <a:off x="0" y="0"/>
                        <a:ext cx="5227891" cy="3871383"/>
                      </a:xfrm>
                      <a:prstGeom prst="rect">
                        <a:avLst/>
                      </a:prstGeom>
                      <a:noFill/>
                      <a:ln w="9525">
                        <a:noFill/>
                        <a:headEnd/>
                        <a:tailEnd/>
                      </a:ln>
                    </pic:spPr>
                  </pic:pic>
                </a:graphicData>
              </a:graphic>
            </wp:inline>
          </w:drawing>
        </w:r>
      </w:ins>
    </w:p>
    <w:p w14:paraId="55C35D19" w14:textId="77777777" w:rsidR="005B3E8F" w:rsidRDefault="007339F2">
      <w:pPr>
        <w:pStyle w:val="Heading4"/>
      </w:pPr>
      <w:bookmarkStart w:id="93" w:name="scatter-plot-1"/>
      <w:bookmarkEnd w:id="88"/>
      <w:r>
        <w:t>SCATTER PLOT</w:t>
      </w:r>
    </w:p>
    <w:p w14:paraId="55C35D1A" w14:textId="77777777" w:rsidR="005B3E8F" w:rsidRDefault="007339F2">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Gizi_Kurang </w:t>
      </w:r>
      <w:r>
        <w:rPr>
          <w:rStyle w:val="OtherTok"/>
        </w:rPr>
        <w:t>&lt;-</w:t>
      </w:r>
      <w:r>
        <w:rPr>
          <w:rStyle w:val="NormalTok"/>
        </w:rPr>
        <w:t xml:space="preserve"> </w:t>
      </w:r>
      <w:r>
        <w:rPr>
          <w:rStyle w:val="FunctionTok"/>
        </w:rPr>
        <w:t>c</w:t>
      </w:r>
      <w:r>
        <w:rPr>
          <w:rStyle w:val="NormalTok"/>
        </w:rPr>
        <w:t>(</w:t>
      </w:r>
      <w:r>
        <w:rPr>
          <w:rStyle w:val="DecValTok"/>
        </w:rPr>
        <w:t>4961</w:t>
      </w:r>
      <w:r>
        <w:rPr>
          <w:rStyle w:val="NormalTok"/>
        </w:rPr>
        <w:t>,</w:t>
      </w:r>
      <w:r>
        <w:rPr>
          <w:rStyle w:val="DecValTok"/>
        </w:rPr>
        <w:t>5333</w:t>
      </w:r>
      <w:r>
        <w:rPr>
          <w:rStyle w:val="NormalTok"/>
        </w:rPr>
        <w:t>,</w:t>
      </w:r>
      <w:r>
        <w:rPr>
          <w:rStyle w:val="DecValTok"/>
        </w:rPr>
        <w:t>2941</w:t>
      </w:r>
      <w:r>
        <w:rPr>
          <w:rStyle w:val="NormalTok"/>
        </w:rPr>
        <w:t>,</w:t>
      </w:r>
      <w:r>
        <w:rPr>
          <w:rStyle w:val="DecValTok"/>
        </w:rPr>
        <w:t>2130</w:t>
      </w:r>
      <w:r>
        <w:rPr>
          <w:rStyle w:val="NormalTok"/>
        </w:rPr>
        <w:t>,</w:t>
      </w:r>
      <w:r>
        <w:rPr>
          <w:rStyle w:val="DecValTok"/>
        </w:rPr>
        <w:t>3506</w:t>
      </w:r>
      <w:r>
        <w:rPr>
          <w:rStyle w:val="NormalTok"/>
        </w:rPr>
        <w:t>,</w:t>
      </w:r>
      <w:r>
        <w:rPr>
          <w:rStyle w:val="DecValTok"/>
        </w:rPr>
        <w:t>1968</w:t>
      </w:r>
      <w:r>
        <w:rPr>
          <w:rStyle w:val="NormalTok"/>
        </w:rPr>
        <w:t>,</w:t>
      </w:r>
      <w:r>
        <w:rPr>
          <w:rStyle w:val="DecValTok"/>
        </w:rPr>
        <w:t>1381</w:t>
      </w:r>
      <w:r>
        <w:rPr>
          <w:rStyle w:val="NormalTok"/>
        </w:rPr>
        <w:t>,</w:t>
      </w:r>
      <w:r>
        <w:rPr>
          <w:rStyle w:val="DecValTok"/>
        </w:rPr>
        <w:t>3697</w:t>
      </w:r>
      <w:r>
        <w:rPr>
          <w:rStyle w:val="NormalTok"/>
        </w:rPr>
        <w:t>,</w:t>
      </w:r>
      <w:r>
        <w:rPr>
          <w:rStyle w:val="DecValTok"/>
        </w:rPr>
        <w:t>2610</w:t>
      </w:r>
      <w:r>
        <w:rPr>
          <w:rStyle w:val="NormalTok"/>
        </w:rPr>
        <w:t>,</w:t>
      </w:r>
      <w:r>
        <w:rPr>
          <w:rStyle w:val="DecValTok"/>
        </w:rPr>
        <w:t>3836</w:t>
      </w:r>
      <w:r>
        <w:rPr>
          <w:rStyle w:val="NormalTok"/>
        </w:rPr>
        <w:t>,</w:t>
      </w:r>
      <w:r>
        <w:rPr>
          <w:rStyle w:val="DecValTok"/>
        </w:rPr>
        <w:t>2289</w:t>
      </w:r>
      <w:r>
        <w:rPr>
          <w:rStyle w:val="NormalTok"/>
        </w:rPr>
        <w:t>,</w:t>
      </w:r>
      <w:r>
        <w:rPr>
          <w:rStyle w:val="DecValTok"/>
        </w:rPr>
        <w:t>1952</w:t>
      </w:r>
      <w:r>
        <w:rPr>
          <w:rStyle w:val="NormalTok"/>
        </w:rPr>
        <w:t>,</w:t>
      </w:r>
      <w:r>
        <w:rPr>
          <w:rStyle w:val="DecValTok"/>
        </w:rPr>
        <w:t>1811</w:t>
      </w:r>
      <w:r>
        <w:rPr>
          <w:rStyle w:val="NormalTok"/>
        </w:rPr>
        <w:t>,</w:t>
      </w:r>
      <w:r>
        <w:rPr>
          <w:rStyle w:val="DecValTok"/>
        </w:rPr>
        <w:t>2891</w:t>
      </w:r>
      <w:r>
        <w:rPr>
          <w:rStyle w:val="NormalTok"/>
        </w:rPr>
        <w:t>,</w:t>
      </w:r>
      <w:r>
        <w:rPr>
          <w:rStyle w:val="DecValTok"/>
        </w:rPr>
        <w:t>5411</w:t>
      </w:r>
      <w:r>
        <w:rPr>
          <w:rStyle w:val="NormalTok"/>
        </w:rPr>
        <w:t>,</w:t>
      </w:r>
      <w:r>
        <w:rPr>
          <w:rStyle w:val="DecValTok"/>
        </w:rPr>
        <w:t>3537</w:t>
      </w:r>
      <w:r>
        <w:rPr>
          <w:rStyle w:val="NormalTok"/>
        </w:rPr>
        <w:t>,</w:t>
      </w:r>
      <w:r>
        <w:rPr>
          <w:rStyle w:val="DecValTok"/>
        </w:rPr>
        <w:t>2642</w:t>
      </w:r>
      <w:r>
        <w:rPr>
          <w:rStyle w:val="NormalTok"/>
        </w:rPr>
        <w:t>,</w:t>
      </w:r>
      <w:r>
        <w:rPr>
          <w:rStyle w:val="DecValTok"/>
        </w:rPr>
        <w:t>3987</w:t>
      </w:r>
      <w:r>
        <w:rPr>
          <w:rStyle w:val="NormalTok"/>
        </w:rPr>
        <w:t>,</w:t>
      </w:r>
      <w:r>
        <w:rPr>
          <w:rStyle w:val="DecValTok"/>
        </w:rPr>
        <w:t>1863</w:t>
      </w:r>
      <w:r>
        <w:rPr>
          <w:rStyle w:val="NormalTok"/>
        </w:rPr>
        <w:t>,</w:t>
      </w:r>
      <w:r>
        <w:rPr>
          <w:rStyle w:val="DecValTok"/>
        </w:rPr>
        <w:t>4065</w:t>
      </w:r>
      <w:r>
        <w:rPr>
          <w:rStyle w:val="NormalTok"/>
        </w:rPr>
        <w:t>,</w:t>
      </w:r>
      <w:r>
        <w:rPr>
          <w:rStyle w:val="DecValTok"/>
        </w:rPr>
        <w:t>3184</w:t>
      </w:r>
      <w:r>
        <w:rPr>
          <w:rStyle w:val="NormalTok"/>
        </w:rPr>
        <w:t>,</w:t>
      </w:r>
      <w:r>
        <w:rPr>
          <w:rStyle w:val="DecValTok"/>
        </w:rPr>
        <w:t>1978</w:t>
      </w:r>
      <w:r>
        <w:rPr>
          <w:rStyle w:val="NormalTok"/>
        </w:rPr>
        <w:t>,</w:t>
      </w:r>
      <w:r>
        <w:rPr>
          <w:rStyle w:val="DecValTok"/>
        </w:rPr>
        <w:t>1647</w:t>
      </w:r>
      <w:r>
        <w:rPr>
          <w:rStyle w:val="NormalTok"/>
        </w:rPr>
        <w:t>,</w:t>
      </w:r>
      <w:r>
        <w:rPr>
          <w:rStyle w:val="DecValTok"/>
        </w:rPr>
        <w:t>4664</w:t>
      </w:r>
      <w:r>
        <w:rPr>
          <w:rStyle w:val="NormalTok"/>
        </w:rPr>
        <w:t>,</w:t>
      </w:r>
      <w:r>
        <w:rPr>
          <w:rStyle w:val="DecValTok"/>
        </w:rPr>
        <w:t>2814</w:t>
      </w:r>
      <w:r>
        <w:rPr>
          <w:rStyle w:val="NormalTok"/>
        </w:rPr>
        <w:t>,</w:t>
      </w:r>
      <w:r>
        <w:rPr>
          <w:rStyle w:val="DecValTok"/>
        </w:rPr>
        <w:t>3923</w:t>
      </w:r>
      <w:r>
        <w:rPr>
          <w:rStyle w:val="NormalTok"/>
        </w:rPr>
        <w:t>,</w:t>
      </w:r>
      <w:r>
        <w:rPr>
          <w:rStyle w:val="DecValTok"/>
        </w:rPr>
        <w:t>6521</w:t>
      </w:r>
      <w:r>
        <w:rPr>
          <w:rStyle w:val="NormalTok"/>
        </w:rPr>
        <w:t>,</w:t>
      </w:r>
      <w:r>
        <w:rPr>
          <w:rStyle w:val="DecValTok"/>
        </w:rPr>
        <w:t>7107</w:t>
      </w:r>
      <w:r>
        <w:rPr>
          <w:rStyle w:val="NormalTok"/>
        </w:rPr>
        <w:t>,</w:t>
      </w:r>
      <w:r>
        <w:rPr>
          <w:rStyle w:val="DecValTok"/>
        </w:rPr>
        <w:t>7507</w:t>
      </w:r>
      <w:r>
        <w:rPr>
          <w:rStyle w:val="NormalTok"/>
        </w:rPr>
        <w:t>,</w:t>
      </w:r>
      <w:r>
        <w:rPr>
          <w:rStyle w:val="DecValTok"/>
        </w:rPr>
        <w:t>168</w:t>
      </w:r>
      <w:r>
        <w:rPr>
          <w:rStyle w:val="NormalTok"/>
        </w:rPr>
        <w:t>,</w:t>
      </w:r>
      <w:r>
        <w:rPr>
          <w:rStyle w:val="DecValTok"/>
        </w:rPr>
        <w:t>1036</w:t>
      </w:r>
      <w:r>
        <w:rPr>
          <w:rStyle w:val="NormalTok"/>
        </w:rPr>
        <w:t>,</w:t>
      </w:r>
      <w:r>
        <w:rPr>
          <w:rStyle w:val="DecValTok"/>
        </w:rPr>
        <w:t>302</w:t>
      </w:r>
      <w:r>
        <w:rPr>
          <w:rStyle w:val="NormalTok"/>
        </w:rPr>
        <w:t>,</w:t>
      </w:r>
      <w:r>
        <w:rPr>
          <w:rStyle w:val="DecValTok"/>
        </w:rPr>
        <w:t>1792</w:t>
      </w:r>
      <w:r>
        <w:rPr>
          <w:rStyle w:val="NormalTok"/>
        </w:rPr>
        <w:t>,</w:t>
      </w:r>
      <w:r>
        <w:rPr>
          <w:rStyle w:val="DecValTok"/>
        </w:rPr>
        <w:t>1459</w:t>
      </w:r>
      <w:r>
        <w:rPr>
          <w:rStyle w:val="NormalTok"/>
        </w:rPr>
        <w:t>,</w:t>
      </w:r>
      <w:r>
        <w:rPr>
          <w:rStyle w:val="DecValTok"/>
        </w:rPr>
        <w:t>916</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Gizi_Kurang)</w:t>
      </w:r>
      <w:r>
        <w:br/>
      </w:r>
      <w:r>
        <w:br/>
      </w:r>
      <w:r>
        <w:rPr>
          <w:rStyle w:val="CommentTok"/>
        </w:rPr>
        <w:t># Urutkan berdasarkan jumlah balita pendek</w:t>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Kabupaten_Kota,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Gizi_Kurang)])</w:t>
      </w:r>
      <w:r>
        <w:br/>
      </w:r>
      <w:r>
        <w:br/>
      </w:r>
      <w:r>
        <w:rPr>
          <w:rStyle w:val="CommentTok"/>
        </w:rPr>
        <w:t xml:space="preserve"># Scatterplot </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Gizi_Kurang)) </w:t>
      </w:r>
      <w:r>
        <w:rPr>
          <w:rStyle w:val="SpecialCharTok"/>
        </w:rPr>
        <w:t>+</w:t>
      </w:r>
      <w:r>
        <w:br/>
      </w:r>
      <w:r>
        <w:rPr>
          <w:rStyle w:val="NormalTok"/>
        </w:rPr>
        <w:t xml:space="preserve">  </w:t>
      </w:r>
      <w:r>
        <w:rPr>
          <w:rStyle w:val="FunctionTok"/>
        </w:rPr>
        <w:t>geom_point</w:t>
      </w:r>
      <w:r>
        <w:rPr>
          <w:rStyle w:val="NormalTok"/>
        </w:rPr>
        <w:t>(</w:t>
      </w:r>
      <w:r>
        <w:br/>
      </w:r>
      <w:r>
        <w:rPr>
          <w:rStyle w:val="NormalTok"/>
        </w:rPr>
        <w:lastRenderedPageBreak/>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Gizi Balita Kurang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Kurang"</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223BE659" w14:textId="77777777" w:rsidR="00650652" w:rsidRDefault="007339F2">
      <w:pPr>
        <w:pStyle w:val="FirstParagraph"/>
        <w:rPr>
          <w:del w:id="94" w:author="Microsoft Word" w:date="2025-10-21T19:52:00Z" w16du:dateUtc="2025-10-21T12:52:00Z"/>
        </w:rPr>
      </w:pPr>
      <w:del w:id="95" w:author="Microsoft Word" w:date="2025-10-21T19:52:00Z" w16du:dateUtc="2025-10-21T12:52:00Z">
        <w:r>
          <w:rPr>
            <w:noProof/>
          </w:rPr>
          <w:drawing>
            <wp:inline distT="0" distB="0" distL="0" distR="0" wp14:anchorId="6F00B301" wp14:editId="08E022EE">
              <wp:extent cx="4620126" cy="3696101"/>
              <wp:effectExtent l="0" t="0" r="0" b="0"/>
              <wp:docPr id="1837236084" name="Picture"/>
              <wp:cNvGraphicFramePr/>
              <a:graphic xmlns:a="http://schemas.openxmlformats.org/drawingml/2006/main">
                <a:graphicData uri="http://schemas.openxmlformats.org/drawingml/2006/picture">
                  <pic:pic xmlns:pic="http://schemas.openxmlformats.org/drawingml/2006/picture">
                    <pic:nvPicPr>
                      <pic:cNvPr id="56" name="Picture" descr="UTS_files/figure-docx/unnamed-chunk-2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del>
    </w:p>
    <w:p w14:paraId="55C35D1B" w14:textId="77777777" w:rsidR="005B3E8F" w:rsidRDefault="007339F2">
      <w:pPr>
        <w:pStyle w:val="FirstParagraph"/>
        <w:rPr>
          <w:ins w:id="96" w:author="Microsoft Word" w:date="2025-10-21T19:52:00Z" w16du:dateUtc="2025-10-21T12:52:00Z"/>
        </w:rPr>
      </w:pPr>
      <w:ins w:id="97" w:author="Microsoft Word" w:date="2025-10-21T19:52:00Z" w16du:dateUtc="2025-10-21T12:52:00Z">
        <w:r>
          <w:rPr>
            <w:noProof/>
          </w:rPr>
          <w:drawing>
            <wp:inline distT="0" distB="0" distL="0" distR="0" wp14:anchorId="55C35D38" wp14:editId="35D32379">
              <wp:extent cx="6027420" cy="355854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TS_files/figure-docx/unnamed-chunk-28-1.png"/>
                      <pic:cNvPicPr>
                        <a:picLocks noChangeAspect="1" noChangeArrowheads="1"/>
                      </pic:cNvPicPr>
                    </pic:nvPicPr>
                    <pic:blipFill>
                      <a:blip r:embed="rId11"/>
                      <a:stretch>
                        <a:fillRect/>
                      </a:stretch>
                    </pic:blipFill>
                    <pic:spPr bwMode="auto">
                      <a:xfrm>
                        <a:off x="0" y="0"/>
                        <a:ext cx="6028088" cy="3558934"/>
                      </a:xfrm>
                      <a:prstGeom prst="rect">
                        <a:avLst/>
                      </a:prstGeom>
                      <a:noFill/>
                      <a:ln w="9525">
                        <a:noFill/>
                        <a:headEnd/>
                        <a:tailEnd/>
                      </a:ln>
                    </pic:spPr>
                  </pic:pic>
                </a:graphicData>
              </a:graphic>
            </wp:inline>
          </w:drawing>
        </w:r>
      </w:ins>
    </w:p>
    <w:p w14:paraId="55C35D1C" w14:textId="77777777" w:rsidR="005B3E8F" w:rsidRDefault="007339F2">
      <w:pPr>
        <w:pStyle w:val="BodyText"/>
      </w:pPr>
      <w:r>
        <w:t xml:space="preserve">Dari data pola persebaran ini memperlihatkan bahwa wilayah bagian barat dan tengah Jawa Tengah masih memiliki angka gizi kurang yang tinggi. Dapat dilihat top 5 kabupaten </w:t>
      </w:r>
      <w:r>
        <w:lastRenderedPageBreak/>
        <w:t>dengan angka tertinggi ada pada Kab. Brebes, Kab. Tegal, Kab. Pemalang, Kab. Grogongan dan Kab. Banyumas. Faktor-faktor seperti ketersediaan pangan bergizi, pengetahuan gizi keluarga, sanitasi, serta layanan kesehatan anak sangat berpengaruh terhadap kondisi ini. Oleh karena itu, upaya peningkatan edukasi gizi masyarakat, intervensi pangan lokal bergizi, dan program perbaikan sanitasi perlu terus diperkuat untuk menurunkan angka gizi kurang di Provinsi Jawa Tengah.</w:t>
      </w:r>
    </w:p>
    <w:p w14:paraId="55C35D1D" w14:textId="77777777" w:rsidR="005B3E8F" w:rsidRDefault="007339F2">
      <w:pPr>
        <w:pStyle w:val="Heading3"/>
      </w:pPr>
      <w:bookmarkStart w:id="98" w:name="gizi-buruk-balita-di-jawa-tengah-2024"/>
      <w:bookmarkStart w:id="99" w:name="_Toc211968593"/>
      <w:bookmarkStart w:id="100" w:name="_Toc211968602"/>
      <w:bookmarkEnd w:id="93"/>
      <w:bookmarkEnd w:id="80"/>
      <w:r>
        <w:t>GIZI BURUK BALITA DI JAWA TENGAH 2024</w:t>
      </w:r>
      <w:bookmarkEnd w:id="99"/>
      <w:bookmarkEnd w:id="100"/>
    </w:p>
    <w:p w14:paraId="55C35D1E" w14:textId="77777777" w:rsidR="005B3E8F" w:rsidRDefault="007339F2">
      <w:pPr>
        <w:pStyle w:val="Heading4"/>
      </w:pPr>
      <w:bookmarkStart w:id="101" w:name="barchart-2"/>
      <w:r>
        <w:t>BARCHART</w:t>
      </w:r>
    </w:p>
    <w:p w14:paraId="55C35D1F" w14:textId="77777777" w:rsidR="005B3E8F" w:rsidRDefault="007339F2">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Gizi_Buruk, </w:t>
      </w:r>
      <w:r>
        <w:rPr>
          <w:rStyle w:val="AttributeTok"/>
        </w:rPr>
        <w:t>fill =</w:t>
      </w:r>
      <w:r>
        <w:rPr>
          <w:rStyle w:val="NormalTok"/>
        </w:rPr>
        <w:t xml:space="preserve"> Gizi_Buruk))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"#f8c8dc"</w:t>
      </w:r>
      <w:r>
        <w:rPr>
          <w:rStyle w:val="NormalTok"/>
        </w:rPr>
        <w:t xml:space="preserve">, </w:t>
      </w:r>
      <w:r>
        <w:rPr>
          <w:rStyle w:val="AttributeTok"/>
        </w:rPr>
        <w:t>high =</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"Jumlah Gizi Balita Buruk di Jawa Tengah Tahun 2024"</w:t>
      </w:r>
      <w:r>
        <w:rPr>
          <w:rStyle w:val="NormalTok"/>
        </w:rPr>
        <w:t>,</w:t>
      </w:r>
      <w:r>
        <w:br/>
      </w:r>
      <w:r>
        <w:rPr>
          <w:rStyle w:val="NormalTok"/>
        </w:rPr>
        <w:t xml:space="preserve">    </w:t>
      </w:r>
      <w:r>
        <w:rPr>
          <w:rStyle w:val="AttributeTok"/>
        </w:rPr>
        <w:t>x =</w:t>
      </w:r>
      <w:r>
        <w:rPr>
          <w:rStyle w:val="NormalTok"/>
        </w:rPr>
        <w:t xml:space="preserve"> </w:t>
      </w:r>
      <w:r>
        <w:rPr>
          <w:rStyle w:val="StringTok"/>
        </w:rPr>
        <w:t>"Kabupaten / 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Buruk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"#444"</w:t>
      </w:r>
      <w:r>
        <w:rPr>
          <w:rStyle w:val="NormalTok"/>
        </w:rPr>
        <w:t xml:space="preserve">, </w:t>
      </w:r>
      <w:r>
        <w:rPr>
          <w:rStyle w:val="AttributeTok"/>
        </w:rPr>
        <w:t>size =</w:t>
      </w:r>
      <w:r>
        <w:rPr>
          <w:rStyle w:val="NormalTok"/>
        </w:rPr>
        <w:t xml:space="preserve"> </w:t>
      </w:r>
      <w:r>
        <w:rPr>
          <w:rStyle w:val="DecValTok"/>
        </w:rPr>
        <w:t>9</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"#fce4ec"</w:t>
      </w:r>
      <w:r>
        <w:rPr>
          <w:rStyle w:val="NormalTok"/>
        </w:rPr>
        <w:t>),</w:t>
      </w:r>
      <w:r>
        <w:br/>
      </w:r>
      <w:r>
        <w:rPr>
          <w:rStyle w:val="NormalTok"/>
        </w:rPr>
        <w:t xml:space="preserve">    </w:t>
      </w:r>
      <w:r>
        <w:rPr>
          <w:rStyle w:val="AttributeTok"/>
        </w:rPr>
        <w:t>panel.background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r>
        <w:rPr>
          <w:rStyle w:val="AttributeTok"/>
        </w:rPr>
        <w:t>legend.position =</w:t>
      </w:r>
      <w:r>
        <w:rPr>
          <w:rStyle w:val="NormalTok"/>
        </w:rPr>
        <w:t xml:space="preserve"> </w:t>
      </w:r>
      <w:r>
        <w:rPr>
          <w:rStyle w:val="StringTok"/>
        </w:rPr>
        <w:t>"none"</w:t>
      </w:r>
      <w:r>
        <w:br/>
      </w:r>
      <w:r>
        <w:rPr>
          <w:rStyle w:val="NormalTok"/>
        </w:rPr>
        <w:t xml:space="preserve">  )</w:t>
      </w:r>
    </w:p>
    <w:p w14:paraId="19A8B7CA" w14:textId="77777777" w:rsidR="00650652" w:rsidRDefault="007339F2">
      <w:pPr>
        <w:pStyle w:val="FirstParagraph"/>
        <w:rPr>
          <w:del w:id="102" w:author="Microsoft Word" w:date="2025-10-21T19:52:00Z" w16du:dateUtc="2025-10-21T12:52:00Z"/>
        </w:rPr>
      </w:pPr>
      <w:del w:id="103" w:author="Microsoft Word" w:date="2025-10-21T19:52:00Z" w16du:dateUtc="2025-10-21T12:52:00Z">
        <w:r>
          <w:rPr>
            <w:noProof/>
          </w:rPr>
          <w:lastRenderedPageBreak/>
          <w:drawing>
            <wp:inline distT="0" distB="0" distL="0" distR="0" wp14:anchorId="789F841D" wp14:editId="1A9C5488">
              <wp:extent cx="4620126" cy="3696101"/>
              <wp:effectExtent l="0" t="0" r="0" b="0"/>
              <wp:docPr id="544974740" name="Picture"/>
              <wp:cNvGraphicFramePr/>
              <a:graphic xmlns:a="http://schemas.openxmlformats.org/drawingml/2006/main">
                <a:graphicData uri="http://schemas.openxmlformats.org/drawingml/2006/picture">
                  <pic:pic xmlns:pic="http://schemas.openxmlformats.org/drawingml/2006/picture">
                    <pic:nvPicPr>
                      <pic:cNvPr id="61" name="Picture" descr="UTS_files/figure-docx/unnamed-chunk-2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del>
    </w:p>
    <w:p w14:paraId="55C35D20" w14:textId="77777777" w:rsidR="005B3E8F" w:rsidRDefault="007339F2">
      <w:pPr>
        <w:pStyle w:val="FirstParagraph"/>
        <w:rPr>
          <w:ins w:id="104" w:author="Microsoft Word" w:date="2025-10-21T19:52:00Z" w16du:dateUtc="2025-10-21T12:52:00Z"/>
        </w:rPr>
      </w:pPr>
      <w:ins w:id="105" w:author="Microsoft Word" w:date="2025-10-21T19:52:00Z" w16du:dateUtc="2025-10-21T12:52:00Z">
        <w:r>
          <w:rPr>
            <w:noProof/>
          </w:rPr>
          <w:drawing>
            <wp:inline distT="0" distB="0" distL="0" distR="0" wp14:anchorId="55C35D3A" wp14:editId="1DDE1BEE">
              <wp:extent cx="5897880" cy="370332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UTS_files/figure-docx/unnamed-chunk-29-1.png"/>
                      <pic:cNvPicPr>
                        <a:picLocks noChangeAspect="1" noChangeArrowheads="1"/>
                      </pic:cNvPicPr>
                    </pic:nvPicPr>
                    <pic:blipFill>
                      <a:blip r:embed="rId12"/>
                      <a:stretch>
                        <a:fillRect/>
                      </a:stretch>
                    </pic:blipFill>
                    <pic:spPr bwMode="auto">
                      <a:xfrm>
                        <a:off x="0" y="0"/>
                        <a:ext cx="5898527" cy="3703726"/>
                      </a:xfrm>
                      <a:prstGeom prst="rect">
                        <a:avLst/>
                      </a:prstGeom>
                      <a:noFill/>
                      <a:ln w="9525">
                        <a:noFill/>
                        <a:headEnd/>
                        <a:tailEnd/>
                      </a:ln>
                    </pic:spPr>
                  </pic:pic>
                </a:graphicData>
              </a:graphic>
            </wp:inline>
          </w:drawing>
        </w:r>
      </w:ins>
    </w:p>
    <w:p w14:paraId="55C35D21" w14:textId="77777777" w:rsidR="005B3E8F" w:rsidRDefault="007339F2">
      <w:pPr>
        <w:pStyle w:val="Heading4"/>
      </w:pPr>
      <w:bookmarkStart w:id="106" w:name="piechart-2"/>
      <w:bookmarkEnd w:id="101"/>
      <w:r>
        <w:t>PIECHART</w:t>
      </w:r>
    </w:p>
    <w:p w14:paraId="55C35D22" w14:textId="77777777" w:rsidR="005B3E8F" w:rsidRDefault="007339F2">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 xml:space="preserve">( </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CommentTok"/>
        </w:rPr>
        <w:t># Mengambil 5 daerah dengan jumlah gizi balita buruk tertinggi</w:t>
      </w:r>
      <w:r>
        <w:br/>
      </w:r>
      <w:r>
        <w:rPr>
          <w:rStyle w:val="NormalTok"/>
        </w:rPr>
        <w:t xml:space="preserve">top5 </w:t>
      </w:r>
      <w:r>
        <w:rPr>
          <w:rStyle w:val="OtherTok"/>
        </w:rPr>
        <w:t>&lt;-</w:t>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(Gizi_Buruk))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r>
        <w:br/>
      </w:r>
      <w:r>
        <w:br/>
      </w:r>
      <w:r>
        <w:rPr>
          <w:rStyle w:val="CommentTok"/>
        </w:rPr>
        <w:t># Hitung persentase untuk label</w:t>
      </w:r>
      <w:r>
        <w:br/>
      </w:r>
      <w:r>
        <w:rPr>
          <w:rStyle w:val="NormalTok"/>
        </w:rPr>
        <w:t xml:space="preserve">top5 </w:t>
      </w:r>
      <w:r>
        <w:rPr>
          <w:rStyle w:val="OtherTok"/>
        </w:rPr>
        <w:t>&lt;-</w:t>
      </w:r>
      <w:r>
        <w:rPr>
          <w:rStyle w:val="NormalTok"/>
        </w:rPr>
        <w:t xml:space="preserve"> top5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persen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Gizi_Buruk </w:t>
      </w:r>
      <w:r>
        <w:rPr>
          <w:rStyle w:val="SpecialCharTok"/>
        </w:rPr>
        <w:t>/</w:t>
      </w:r>
      <w:r>
        <w:rPr>
          <w:rStyle w:val="NormalTok"/>
        </w:rPr>
        <w:t xml:space="preserve"> </w:t>
      </w:r>
      <w:r>
        <w:rPr>
          <w:rStyle w:val="FunctionTok"/>
        </w:rPr>
        <w:t>sum</w:t>
      </w:r>
      <w:r>
        <w:rPr>
          <w:rStyle w:val="NormalTok"/>
        </w:rPr>
        <w:t xml:space="preserve">(Gizi_Buruk), </w:t>
      </w:r>
      <w:r>
        <w:rPr>
          <w:rStyle w:val="DecValTok"/>
        </w:rPr>
        <w:t>1</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 xml:space="preserve">(Kabupaten_Kota, </w:t>
      </w:r>
      <w:r>
        <w:rPr>
          <w:rStyle w:val="StringTok"/>
        </w:rPr>
        <w:t>"</w:t>
      </w:r>
      <w:r>
        <w:rPr>
          <w:rStyle w:val="SpecialCharTok"/>
        </w:rPr>
        <w:t>\n</w:t>
      </w:r>
      <w:r>
        <w:rPr>
          <w:rStyle w:val="StringTok"/>
        </w:rPr>
        <w:t>"</w:t>
      </w:r>
      <w:r>
        <w:rPr>
          <w:rStyle w:val="NormalTok"/>
        </w:rPr>
        <w:t xml:space="preserve">, persen, </w:t>
      </w:r>
      <w:r>
        <w:rPr>
          <w:rStyle w:val="StringTok"/>
        </w:rPr>
        <w:t>"%"</w:t>
      </w:r>
      <w:r>
        <w:rPr>
          <w:rStyle w:val="NormalTok"/>
        </w:rPr>
        <w:t>))</w:t>
      </w:r>
      <w:r>
        <w:br/>
      </w:r>
      <w:r>
        <w:br/>
      </w:r>
      <w:r>
        <w:rPr>
          <w:rStyle w:val="CommentTok"/>
        </w:rPr>
        <w:t># Pie chart</w:t>
      </w:r>
      <w:r>
        <w:br/>
      </w:r>
      <w:r>
        <w:rPr>
          <w:rStyle w:val="FunctionTok"/>
        </w:rPr>
        <w:t>ggplot</w:t>
      </w:r>
      <w:r>
        <w:rPr>
          <w:rStyle w:val="NormalTok"/>
        </w:rPr>
        <w:t xml:space="preserve">(top5,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Gizi_Buruk, </w:t>
      </w:r>
      <w:r>
        <w:rPr>
          <w:rStyle w:val="AttributeTok"/>
        </w:rPr>
        <w:t>fill =</w:t>
      </w:r>
      <w:r>
        <w:rPr>
          <w:rStyle w:val="NormalTok"/>
        </w:rPr>
        <w:t xml:space="preserve"> Kabupaten_Kota))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StringTok"/>
        </w:rPr>
        <w:t>"y"</w:t>
      </w:r>
      <w:r>
        <w:rPr>
          <w:rStyle w:val="NormalTok"/>
        </w:rPr>
        <w:t xml:space="preserve">, </w:t>
      </w:r>
      <w:r>
        <w:rPr>
          <w:rStyle w:val="AttributeTok"/>
        </w:rPr>
        <w:t>start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AttributeTok"/>
        </w:rPr>
        <w:t>color =</w:t>
      </w:r>
      <w:r>
        <w:rPr>
          <w:rStyle w:val="NormalTok"/>
        </w:rPr>
        <w:t xml:space="preserve"> </w:t>
      </w:r>
      <w:r>
        <w:rPr>
          <w:rStyle w:val="StringTok"/>
        </w:rPr>
        <w:t>"#444"</w:t>
      </w:r>
      <w:r>
        <w:rPr>
          <w:rStyle w:val="NormalTok"/>
        </w:rPr>
        <w:t xml:space="preserve">, </w:t>
      </w:r>
      <w:r>
        <w:rPr>
          <w:rStyle w:val="AttributeTok"/>
        </w:rPr>
        <w:t>lineheight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"#f8c8dc"</w:t>
      </w:r>
      <w:r>
        <w:rPr>
          <w:rStyle w:val="NormalTok"/>
        </w:rPr>
        <w:t xml:space="preserve">, </w:t>
      </w:r>
      <w:r>
        <w:rPr>
          <w:rStyle w:val="StringTok"/>
        </w:rPr>
        <w:t>"#f4acb7"</w:t>
      </w:r>
      <w:r>
        <w:rPr>
          <w:rStyle w:val="NormalTok"/>
        </w:rPr>
        <w:t xml:space="preserve">, </w:t>
      </w:r>
      <w:r>
        <w:rPr>
          <w:rStyle w:val="StringTok"/>
        </w:rPr>
        <w:t>"#ffe5ec"</w:t>
      </w:r>
      <w:r>
        <w:rPr>
          <w:rStyle w:val="NormalTok"/>
        </w:rPr>
        <w:t xml:space="preserve">, </w:t>
      </w:r>
      <w:r>
        <w:rPr>
          <w:rStyle w:val="StringTok"/>
        </w:rPr>
        <w:t>"#f7cad0"</w:t>
      </w:r>
      <w:r>
        <w:rPr>
          <w:rStyle w:val="NormalTok"/>
        </w:rPr>
        <w:t xml:space="preserve">, </w:t>
      </w:r>
      <w:r>
        <w:rPr>
          <w:rStyle w:val="StringTok"/>
        </w:rPr>
        <w:t>"#e75480"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"Top 5 Gizi Balita Buruk Tertinggi di Jawa Tengah (2024)"</w:t>
      </w:r>
      <w:r>
        <w:rPr>
          <w:rStyle w:val="NormalTok"/>
        </w:rPr>
        <w:t>,</w:t>
      </w:r>
      <w:r>
        <w:br/>
      </w:r>
      <w:r>
        <w:rPr>
          <w:rStyle w:val="NormalTok"/>
        </w:rPr>
        <w:t xml:space="preserve">    </w:t>
      </w:r>
      <w:r>
        <w:rPr>
          <w:rStyle w:val="AttributeTok"/>
        </w:rPr>
        <w:t>fill =</w:t>
      </w:r>
      <w:r>
        <w:rPr>
          <w:rStyle w:val="NormalTok"/>
        </w:rPr>
        <w:t xml:space="preserve"> </w:t>
      </w:r>
      <w:r>
        <w:rPr>
          <w:rStyle w:val="StringTok"/>
        </w:rPr>
        <w:t>"Wilayah"</w:t>
      </w:r>
      <w:r>
        <w:br/>
      </w:r>
      <w:r>
        <w:rPr>
          <w:rStyle w:val="NormalTok"/>
        </w:rPr>
        <w:t xml:space="preserve">  )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7A63B2F4" w14:textId="77777777" w:rsidR="00650652" w:rsidRDefault="007339F2">
      <w:pPr>
        <w:pStyle w:val="FirstParagraph"/>
        <w:rPr>
          <w:del w:id="107" w:author="Microsoft Word" w:date="2025-10-21T19:52:00Z" w16du:dateUtc="2025-10-21T12:52:00Z"/>
        </w:rPr>
      </w:pPr>
      <w:del w:id="108" w:author="Microsoft Word" w:date="2025-10-21T19:52:00Z" w16du:dateUtc="2025-10-21T12:52:00Z">
        <w:r>
          <w:rPr>
            <w:noProof/>
          </w:rPr>
          <w:drawing>
            <wp:inline distT="0" distB="0" distL="0" distR="0" wp14:anchorId="5DD53AC4" wp14:editId="583C626B">
              <wp:extent cx="4620126" cy="3696101"/>
              <wp:effectExtent l="0" t="0" r="0" b="0"/>
              <wp:docPr id="482284764" name="Picture"/>
              <wp:cNvGraphicFramePr/>
              <a:graphic xmlns:a="http://schemas.openxmlformats.org/drawingml/2006/main">
                <a:graphicData uri="http://schemas.openxmlformats.org/drawingml/2006/picture">
                  <pic:pic xmlns:pic="http://schemas.openxmlformats.org/drawingml/2006/picture">
                    <pic:nvPicPr>
                      <pic:cNvPr id="65" name="Picture" descr="UTS_files/figure-docx/unnamed-chunk-3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del>
    </w:p>
    <w:p w14:paraId="55C35D23" w14:textId="77777777" w:rsidR="005B3E8F" w:rsidRDefault="007339F2">
      <w:pPr>
        <w:pStyle w:val="FirstParagraph"/>
        <w:rPr>
          <w:ins w:id="109" w:author="Microsoft Word" w:date="2025-10-21T19:52:00Z" w16du:dateUtc="2025-10-21T12:52:00Z"/>
        </w:rPr>
      </w:pPr>
      <w:ins w:id="110" w:author="Microsoft Word" w:date="2025-10-21T19:52:00Z" w16du:dateUtc="2025-10-21T12:52:00Z">
        <w:r>
          <w:rPr>
            <w:noProof/>
          </w:rPr>
          <w:drawing>
            <wp:inline distT="0" distB="0" distL="0" distR="0" wp14:anchorId="55C35D3C" wp14:editId="181C108F">
              <wp:extent cx="5242560" cy="390906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UTS_files/figure-docx/unnamed-chunk-30-1.png"/>
                      <pic:cNvPicPr>
                        <a:picLocks noChangeAspect="1" noChangeArrowheads="1"/>
                      </pic:cNvPicPr>
                    </pic:nvPicPr>
                    <pic:blipFill>
                      <a:blip r:embed="rId13"/>
                      <a:stretch>
                        <a:fillRect/>
                      </a:stretch>
                    </pic:blipFill>
                    <pic:spPr bwMode="auto">
                      <a:xfrm>
                        <a:off x="0" y="0"/>
                        <a:ext cx="5243135" cy="3909489"/>
                      </a:xfrm>
                      <a:prstGeom prst="rect">
                        <a:avLst/>
                      </a:prstGeom>
                      <a:noFill/>
                      <a:ln w="9525">
                        <a:noFill/>
                        <a:headEnd/>
                        <a:tailEnd/>
                      </a:ln>
                    </pic:spPr>
                  </pic:pic>
                </a:graphicData>
              </a:graphic>
            </wp:inline>
          </w:drawing>
        </w:r>
      </w:ins>
    </w:p>
    <w:p w14:paraId="55C35D24" w14:textId="77777777" w:rsidR="005B3E8F" w:rsidRDefault="007339F2">
      <w:pPr>
        <w:pStyle w:val="Heading4"/>
      </w:pPr>
      <w:bookmarkStart w:id="111" w:name="scatter-plot-2"/>
      <w:bookmarkEnd w:id="106"/>
      <w:r>
        <w:lastRenderedPageBreak/>
        <w:t>SCATTER PLOT</w:t>
      </w:r>
    </w:p>
    <w:p w14:paraId="55C35D25" w14:textId="77777777" w:rsidR="005B3E8F" w:rsidRDefault="007339F2">
      <w:pPr>
        <w:pStyle w:val="SourceCode"/>
      </w:pPr>
      <w:r>
        <w:rPr>
          <w:rStyle w:val="FunctionTok"/>
        </w:rPr>
        <w:t>library</w:t>
      </w:r>
      <w:r>
        <w:rPr>
          <w:rStyle w:val="NormalTok"/>
        </w:rPr>
        <w:t>(ggplot2)</w:t>
      </w:r>
      <w:r>
        <w:br/>
      </w:r>
      <w:r>
        <w:br/>
      </w:r>
      <w:r>
        <w:rPr>
          <w:rStyle w:val="NormalTok"/>
        </w:rPr>
        <w:t xml:space="preserve">Kabupaten_Kota </w:t>
      </w:r>
      <w:r>
        <w:rPr>
          <w:rStyle w:val="OtherTok"/>
        </w:rPr>
        <w:t>&lt;-</w:t>
      </w:r>
      <w:r>
        <w:rPr>
          <w:rStyle w:val="NormalTok"/>
        </w:rPr>
        <w:t xml:space="preserve"> </w:t>
      </w:r>
      <w:r>
        <w:rPr>
          <w:rStyle w:val="FunctionTok"/>
        </w:rPr>
        <w:t>c</w:t>
      </w:r>
      <w:r>
        <w:rPr>
          <w:rStyle w:val="NormalTok"/>
        </w:rPr>
        <w:t>(</w:t>
      </w:r>
      <w:r>
        <w:rPr>
          <w:rStyle w:val="StringTok"/>
        </w:rPr>
        <w:t>"Kab. Cilacap"</w:t>
      </w:r>
      <w:r>
        <w:rPr>
          <w:rStyle w:val="NormalTok"/>
        </w:rPr>
        <w:t>,</w:t>
      </w:r>
      <w:r>
        <w:rPr>
          <w:rStyle w:val="StringTok"/>
        </w:rPr>
        <w:t>"Kab. Banyumas"</w:t>
      </w:r>
      <w:r>
        <w:rPr>
          <w:rStyle w:val="NormalTok"/>
        </w:rPr>
        <w:t>,</w:t>
      </w:r>
      <w:r>
        <w:rPr>
          <w:rStyle w:val="StringTok"/>
        </w:rPr>
        <w:t>"Kab. Purbalingga"</w:t>
      </w:r>
      <w:r>
        <w:rPr>
          <w:rStyle w:val="NormalTok"/>
        </w:rPr>
        <w:t>,</w:t>
      </w:r>
      <w:r>
        <w:rPr>
          <w:rStyle w:val="StringTok"/>
        </w:rPr>
        <w:t>"Kab. Banjarnegara"</w:t>
      </w:r>
      <w:r>
        <w:rPr>
          <w:rStyle w:val="NormalTok"/>
        </w:rPr>
        <w:t>,</w:t>
      </w:r>
      <w:r>
        <w:rPr>
          <w:rStyle w:val="StringTok"/>
        </w:rPr>
        <w:t>"Kab. Kebumen"</w:t>
      </w:r>
      <w:r>
        <w:rPr>
          <w:rStyle w:val="NormalTok"/>
        </w:rPr>
        <w:t>,</w:t>
      </w:r>
      <w:r>
        <w:rPr>
          <w:rStyle w:val="StringTok"/>
        </w:rPr>
        <w:t>"Kab. Purworejo"</w:t>
      </w:r>
      <w:r>
        <w:rPr>
          <w:rStyle w:val="NormalTok"/>
        </w:rPr>
        <w:t>,</w:t>
      </w:r>
      <w:r>
        <w:rPr>
          <w:rStyle w:val="StringTok"/>
        </w:rPr>
        <w:t>"Kab. Wonosobo"</w:t>
      </w:r>
      <w:r>
        <w:rPr>
          <w:rStyle w:val="NormalTok"/>
        </w:rPr>
        <w:t>,</w:t>
      </w:r>
      <w:r>
        <w:rPr>
          <w:rStyle w:val="StringTok"/>
        </w:rPr>
        <w:t>"Kab. Magelang"</w:t>
      </w:r>
      <w:r>
        <w:rPr>
          <w:rStyle w:val="NormalTok"/>
        </w:rPr>
        <w:t>,</w:t>
      </w:r>
      <w:r>
        <w:rPr>
          <w:rStyle w:val="StringTok"/>
        </w:rPr>
        <w:t>"Kab. Boyolali"</w:t>
      </w:r>
      <w:r>
        <w:rPr>
          <w:rStyle w:val="NormalTok"/>
        </w:rPr>
        <w:t>,</w:t>
      </w:r>
      <w:r>
        <w:rPr>
          <w:rStyle w:val="StringTok"/>
        </w:rPr>
        <w:t>"Kab. Klaten"</w:t>
      </w:r>
      <w:r>
        <w:rPr>
          <w:rStyle w:val="NormalTok"/>
        </w:rPr>
        <w:t>,</w:t>
      </w:r>
      <w:r>
        <w:rPr>
          <w:rStyle w:val="StringTok"/>
        </w:rPr>
        <w:t>"Kab. Sukoharjo"</w:t>
      </w:r>
      <w:r>
        <w:rPr>
          <w:rStyle w:val="NormalTok"/>
        </w:rPr>
        <w:t>,</w:t>
      </w:r>
      <w:r>
        <w:rPr>
          <w:rStyle w:val="StringTok"/>
        </w:rPr>
        <w:t>"Kab. Wonogiri"</w:t>
      </w:r>
      <w:r>
        <w:rPr>
          <w:rStyle w:val="NormalTok"/>
        </w:rPr>
        <w:t>,</w:t>
      </w:r>
      <w:r>
        <w:rPr>
          <w:rStyle w:val="StringTok"/>
        </w:rPr>
        <w:t>"Kab. Karanganyar"</w:t>
      </w:r>
      <w:r>
        <w:rPr>
          <w:rStyle w:val="NormalTok"/>
        </w:rPr>
        <w:t>,</w:t>
      </w:r>
      <w:r>
        <w:rPr>
          <w:rStyle w:val="StringTok"/>
        </w:rPr>
        <w:t>"Kab. Sragen"</w:t>
      </w:r>
      <w:r>
        <w:rPr>
          <w:rStyle w:val="NormalTok"/>
        </w:rPr>
        <w:t>,</w:t>
      </w:r>
      <w:r>
        <w:rPr>
          <w:rStyle w:val="StringTok"/>
        </w:rPr>
        <w:t>"Kab. Grobogan"</w:t>
      </w:r>
      <w:r>
        <w:rPr>
          <w:rStyle w:val="NormalTok"/>
        </w:rPr>
        <w:t>,</w:t>
      </w:r>
      <w:r>
        <w:rPr>
          <w:rStyle w:val="StringTok"/>
        </w:rPr>
        <w:t>"Kab. Blora"</w:t>
      </w:r>
      <w:r>
        <w:rPr>
          <w:rStyle w:val="NormalTok"/>
        </w:rPr>
        <w:t>,</w:t>
      </w:r>
      <w:r>
        <w:rPr>
          <w:rStyle w:val="StringTok"/>
        </w:rPr>
        <w:t>"Kab. Rembang"</w:t>
      </w:r>
      <w:r>
        <w:rPr>
          <w:rStyle w:val="NormalTok"/>
        </w:rPr>
        <w:t>,</w:t>
      </w:r>
      <w:r>
        <w:rPr>
          <w:rStyle w:val="StringTok"/>
        </w:rPr>
        <w:t>"Kab.Pati"</w:t>
      </w:r>
      <w:r>
        <w:rPr>
          <w:rStyle w:val="NormalTok"/>
        </w:rPr>
        <w:t>,</w:t>
      </w:r>
      <w:r>
        <w:rPr>
          <w:rStyle w:val="StringTok"/>
        </w:rPr>
        <w:t>"Kab. Kudus"</w:t>
      </w:r>
      <w:r>
        <w:rPr>
          <w:rStyle w:val="NormalTok"/>
        </w:rPr>
        <w:t>,</w:t>
      </w:r>
      <w:r>
        <w:rPr>
          <w:rStyle w:val="StringTok"/>
        </w:rPr>
        <w:t>"Kab. Jepara"</w:t>
      </w:r>
      <w:r>
        <w:rPr>
          <w:rStyle w:val="NormalTok"/>
        </w:rPr>
        <w:t>,</w:t>
      </w:r>
      <w:r>
        <w:rPr>
          <w:rStyle w:val="StringTok"/>
        </w:rPr>
        <w:t>"Kab. Demak"</w:t>
      </w:r>
      <w:r>
        <w:rPr>
          <w:rStyle w:val="NormalTok"/>
        </w:rPr>
        <w:t>,</w:t>
      </w:r>
      <w:r>
        <w:rPr>
          <w:rStyle w:val="StringTok"/>
        </w:rPr>
        <w:t>"Kab. Semarang"</w:t>
      </w:r>
      <w:r>
        <w:rPr>
          <w:rStyle w:val="NormalTok"/>
        </w:rPr>
        <w:t>,</w:t>
      </w:r>
      <w:r>
        <w:rPr>
          <w:rStyle w:val="StringTok"/>
        </w:rPr>
        <w:t>"Kab. Temanggung"</w:t>
      </w:r>
      <w:r>
        <w:rPr>
          <w:rStyle w:val="NormalTok"/>
        </w:rPr>
        <w:t>,</w:t>
      </w:r>
      <w:r>
        <w:rPr>
          <w:rStyle w:val="StringTok"/>
        </w:rPr>
        <w:t>"Kab. Kendal"</w:t>
      </w:r>
      <w:r>
        <w:rPr>
          <w:rStyle w:val="NormalTok"/>
        </w:rPr>
        <w:t>,</w:t>
      </w:r>
      <w:r>
        <w:rPr>
          <w:rStyle w:val="StringTok"/>
        </w:rPr>
        <w:t>"Kab. Batang"</w:t>
      </w:r>
      <w:r>
        <w:rPr>
          <w:rStyle w:val="NormalTok"/>
        </w:rPr>
        <w:t>,</w:t>
      </w:r>
      <w:r>
        <w:rPr>
          <w:rStyle w:val="StringTok"/>
        </w:rPr>
        <w:t>"Kab. Pekalongan"</w:t>
      </w:r>
      <w:r>
        <w:rPr>
          <w:rStyle w:val="NormalTok"/>
        </w:rPr>
        <w:t>,</w:t>
      </w:r>
      <w:r>
        <w:rPr>
          <w:rStyle w:val="StringTok"/>
        </w:rPr>
        <w:t>"Kab. Pemalang"</w:t>
      </w:r>
      <w:r>
        <w:rPr>
          <w:rStyle w:val="NormalTok"/>
        </w:rPr>
        <w:t>,</w:t>
      </w:r>
      <w:r>
        <w:rPr>
          <w:rStyle w:val="StringTok"/>
        </w:rPr>
        <w:t>"Kab. Tegal"</w:t>
      </w:r>
      <w:r>
        <w:rPr>
          <w:rStyle w:val="NormalTok"/>
        </w:rPr>
        <w:t>,</w:t>
      </w:r>
      <w:r>
        <w:rPr>
          <w:rStyle w:val="StringTok"/>
        </w:rPr>
        <w:t>"Kab. Brebes"</w:t>
      </w:r>
      <w:r>
        <w:rPr>
          <w:rStyle w:val="NormalTok"/>
        </w:rPr>
        <w:t>,</w:t>
      </w:r>
      <w:r>
        <w:rPr>
          <w:rStyle w:val="StringTok"/>
        </w:rPr>
        <w:t>"Kota Magelang"</w:t>
      </w:r>
      <w:r>
        <w:rPr>
          <w:rStyle w:val="NormalTok"/>
        </w:rPr>
        <w:t>,</w:t>
      </w:r>
      <w:r>
        <w:rPr>
          <w:rStyle w:val="StringTok"/>
        </w:rPr>
        <w:t>"Kota Surakarta"</w:t>
      </w:r>
      <w:r>
        <w:rPr>
          <w:rStyle w:val="NormalTok"/>
        </w:rPr>
        <w:t>,</w:t>
      </w:r>
      <w:r>
        <w:rPr>
          <w:rStyle w:val="StringTok"/>
        </w:rPr>
        <w:t>"Kota Salatiga"</w:t>
      </w:r>
      <w:r>
        <w:rPr>
          <w:rStyle w:val="NormalTok"/>
        </w:rPr>
        <w:t>,</w:t>
      </w:r>
      <w:r>
        <w:rPr>
          <w:rStyle w:val="StringTok"/>
        </w:rPr>
        <w:t>"Kota Semarang"</w:t>
      </w:r>
      <w:r>
        <w:rPr>
          <w:rStyle w:val="NormalTok"/>
        </w:rPr>
        <w:t>,</w:t>
      </w:r>
      <w:r>
        <w:rPr>
          <w:rStyle w:val="StringTok"/>
        </w:rPr>
        <w:t>"Kota Pekalongan"</w:t>
      </w:r>
      <w:r>
        <w:rPr>
          <w:rStyle w:val="NormalTok"/>
        </w:rPr>
        <w:t>,</w:t>
      </w:r>
      <w:r>
        <w:rPr>
          <w:rStyle w:val="StringTok"/>
        </w:rPr>
        <w:t>"Kota Tegal"</w:t>
      </w:r>
      <w:r>
        <w:rPr>
          <w:rStyle w:val="NormalTok"/>
        </w:rPr>
        <w:t>)</w:t>
      </w:r>
      <w:r>
        <w:br/>
      </w:r>
      <w:r>
        <w:br/>
      </w:r>
      <w:r>
        <w:rPr>
          <w:rStyle w:val="NormalTok"/>
        </w:rPr>
        <w:t xml:space="preserve">Gizi_Buruk </w:t>
      </w:r>
      <w:r>
        <w:rPr>
          <w:rStyle w:val="OtherTok"/>
        </w:rPr>
        <w:t>&lt;-</w:t>
      </w:r>
      <w:r>
        <w:rPr>
          <w:rStyle w:val="NormalTok"/>
        </w:rPr>
        <w:t xml:space="preserve"> </w:t>
      </w:r>
      <w:r>
        <w:rPr>
          <w:rStyle w:val="FunctionTok"/>
        </w:rPr>
        <w:t>c</w:t>
      </w:r>
      <w:r>
        <w:rPr>
          <w:rStyle w:val="NormalTok"/>
        </w:rPr>
        <w:t>(</w:t>
      </w:r>
      <w:r>
        <w:rPr>
          <w:rStyle w:val="DecValTok"/>
        </w:rPr>
        <w:t>427</w:t>
      </w:r>
      <w:r>
        <w:rPr>
          <w:rStyle w:val="NormalTok"/>
        </w:rPr>
        <w:t>,</w:t>
      </w:r>
      <w:r>
        <w:rPr>
          <w:rStyle w:val="DecValTok"/>
        </w:rPr>
        <w:t>259</w:t>
      </w:r>
      <w:r>
        <w:rPr>
          <w:rStyle w:val="NormalTok"/>
        </w:rPr>
        <w:t>,</w:t>
      </w:r>
      <w:r>
        <w:rPr>
          <w:rStyle w:val="DecValTok"/>
        </w:rPr>
        <w:t>205</w:t>
      </w:r>
      <w:r>
        <w:rPr>
          <w:rStyle w:val="NormalTok"/>
        </w:rPr>
        <w:t>,</w:t>
      </w:r>
      <w:r>
        <w:rPr>
          <w:rStyle w:val="DecValTok"/>
        </w:rPr>
        <w:t>169</w:t>
      </w:r>
      <w:r>
        <w:rPr>
          <w:rStyle w:val="NormalTok"/>
        </w:rPr>
        <w:t>,</w:t>
      </w:r>
      <w:r>
        <w:rPr>
          <w:rStyle w:val="DecValTok"/>
        </w:rPr>
        <w:t>36</w:t>
      </w:r>
      <w:r>
        <w:rPr>
          <w:rStyle w:val="NormalTok"/>
        </w:rPr>
        <w:t>,</w:t>
      </w:r>
      <w:r>
        <w:rPr>
          <w:rStyle w:val="DecValTok"/>
        </w:rPr>
        <w:t>55</w:t>
      </w:r>
      <w:r>
        <w:rPr>
          <w:rStyle w:val="NormalTok"/>
        </w:rPr>
        <w:t>,</w:t>
      </w:r>
      <w:r>
        <w:rPr>
          <w:rStyle w:val="DecValTok"/>
        </w:rPr>
        <w:t>105</w:t>
      </w:r>
      <w:r>
        <w:rPr>
          <w:rStyle w:val="NormalTok"/>
        </w:rPr>
        <w:t>,</w:t>
      </w:r>
      <w:r>
        <w:rPr>
          <w:rStyle w:val="DecValTok"/>
        </w:rPr>
        <w:t>155</w:t>
      </w:r>
      <w:r>
        <w:rPr>
          <w:rStyle w:val="NormalTok"/>
        </w:rPr>
        <w:t>,</w:t>
      </w:r>
      <w:r>
        <w:rPr>
          <w:rStyle w:val="DecValTok"/>
        </w:rPr>
        <w:t>19</w:t>
      </w:r>
      <w:r>
        <w:rPr>
          <w:rStyle w:val="NormalTok"/>
        </w:rPr>
        <w:t>,</w:t>
      </w:r>
      <w:r>
        <w:rPr>
          <w:rStyle w:val="DecValTok"/>
        </w:rPr>
        <w:t>194</w:t>
      </w:r>
      <w:r>
        <w:rPr>
          <w:rStyle w:val="NormalTok"/>
        </w:rPr>
        <w:t>,</w:t>
      </w:r>
      <w:r>
        <w:rPr>
          <w:rStyle w:val="DecValTok"/>
        </w:rPr>
        <w:t>91</w:t>
      </w:r>
      <w:r>
        <w:rPr>
          <w:rStyle w:val="NormalTok"/>
        </w:rPr>
        <w:t>,</w:t>
      </w:r>
      <w:r>
        <w:rPr>
          <w:rStyle w:val="DecValTok"/>
        </w:rPr>
        <w:t>159</w:t>
      </w:r>
      <w:r>
        <w:rPr>
          <w:rStyle w:val="NormalTok"/>
        </w:rPr>
        <w:t>,</w:t>
      </w:r>
      <w:r>
        <w:rPr>
          <w:rStyle w:val="DecValTok"/>
        </w:rPr>
        <w:t>19</w:t>
      </w:r>
      <w:r>
        <w:rPr>
          <w:rStyle w:val="NormalTok"/>
        </w:rPr>
        <w:t>,</w:t>
      </w:r>
      <w:r>
        <w:rPr>
          <w:rStyle w:val="DecValTok"/>
        </w:rPr>
        <w:t>181</w:t>
      </w:r>
      <w:r>
        <w:rPr>
          <w:rStyle w:val="NormalTok"/>
        </w:rPr>
        <w:t>,</w:t>
      </w:r>
      <w:r>
        <w:rPr>
          <w:rStyle w:val="DecValTok"/>
        </w:rPr>
        <w:t>191</w:t>
      </w:r>
      <w:r>
        <w:rPr>
          <w:rStyle w:val="NormalTok"/>
        </w:rPr>
        <w:t>,</w:t>
      </w:r>
      <w:r>
        <w:rPr>
          <w:rStyle w:val="DecValTok"/>
        </w:rPr>
        <w:t>74</w:t>
      </w:r>
      <w:r>
        <w:rPr>
          <w:rStyle w:val="NormalTok"/>
        </w:rPr>
        <w:t>,</w:t>
      </w:r>
      <w:r>
        <w:rPr>
          <w:rStyle w:val="DecValTok"/>
        </w:rPr>
        <w:t>216</w:t>
      </w:r>
      <w:r>
        <w:rPr>
          <w:rStyle w:val="NormalTok"/>
        </w:rPr>
        <w:t>,</w:t>
      </w:r>
      <w:r>
        <w:rPr>
          <w:rStyle w:val="DecValTok"/>
        </w:rPr>
        <w:t>384</w:t>
      </w:r>
      <w:r>
        <w:rPr>
          <w:rStyle w:val="NormalTok"/>
        </w:rPr>
        <w:t>,</w:t>
      </w:r>
      <w:r>
        <w:rPr>
          <w:rStyle w:val="DecValTok"/>
        </w:rPr>
        <w:t>202</w:t>
      </w:r>
      <w:r>
        <w:rPr>
          <w:rStyle w:val="NormalTok"/>
        </w:rPr>
        <w:t>,</w:t>
      </w:r>
      <w:r>
        <w:rPr>
          <w:rStyle w:val="DecValTok"/>
        </w:rPr>
        <w:t>541</w:t>
      </w:r>
      <w:r>
        <w:rPr>
          <w:rStyle w:val="NormalTok"/>
        </w:rPr>
        <w:t>,</w:t>
      </w:r>
      <w:r>
        <w:rPr>
          <w:rStyle w:val="DecValTok"/>
        </w:rPr>
        <w:t>53</w:t>
      </w:r>
      <w:r>
        <w:rPr>
          <w:rStyle w:val="NormalTok"/>
        </w:rPr>
        <w:t>,</w:t>
      </w:r>
      <w:r>
        <w:rPr>
          <w:rStyle w:val="DecValTok"/>
        </w:rPr>
        <w:t>41</w:t>
      </w:r>
      <w:r>
        <w:rPr>
          <w:rStyle w:val="NormalTok"/>
        </w:rPr>
        <w:t>,</w:t>
      </w:r>
      <w:r>
        <w:rPr>
          <w:rStyle w:val="DecValTok"/>
        </w:rPr>
        <w:t>71</w:t>
      </w:r>
      <w:r>
        <w:rPr>
          <w:rStyle w:val="NormalTok"/>
        </w:rPr>
        <w:t>,</w:t>
      </w:r>
      <w:r>
        <w:rPr>
          <w:rStyle w:val="DecValTok"/>
        </w:rPr>
        <w:t>676</w:t>
      </w:r>
      <w:r>
        <w:rPr>
          <w:rStyle w:val="NormalTok"/>
        </w:rPr>
        <w:t>,</w:t>
      </w:r>
      <w:r>
        <w:rPr>
          <w:rStyle w:val="DecValTok"/>
        </w:rPr>
        <w:t>153</w:t>
      </w:r>
      <w:r>
        <w:rPr>
          <w:rStyle w:val="NormalTok"/>
        </w:rPr>
        <w:t>,</w:t>
      </w:r>
      <w:r>
        <w:rPr>
          <w:rStyle w:val="DecValTok"/>
        </w:rPr>
        <w:t>357</w:t>
      </w:r>
      <w:r>
        <w:rPr>
          <w:rStyle w:val="NormalTok"/>
        </w:rPr>
        <w:t>,</w:t>
      </w:r>
      <w:r>
        <w:rPr>
          <w:rStyle w:val="FloatTok"/>
        </w:rPr>
        <w:t>1.056</w:t>
      </w:r>
      <w:r>
        <w:rPr>
          <w:rStyle w:val="NormalTok"/>
        </w:rPr>
        <w:t>,</w:t>
      </w:r>
      <w:r>
        <w:rPr>
          <w:rStyle w:val="FloatTok"/>
        </w:rPr>
        <w:t>1.018</w:t>
      </w:r>
      <w:r>
        <w:rPr>
          <w:rStyle w:val="NormalTok"/>
        </w:rPr>
        <w:t>,</w:t>
      </w:r>
      <w:r>
        <w:rPr>
          <w:rStyle w:val="FloatTok"/>
        </w:rPr>
        <w:t>1.091</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368</w:t>
      </w:r>
      <w:r>
        <w:rPr>
          <w:rStyle w:val="NormalTok"/>
        </w:rPr>
        <w:t>,</w:t>
      </w:r>
      <w:r>
        <w:rPr>
          <w:rStyle w:val="DecValTok"/>
        </w:rPr>
        <w:t>30</w:t>
      </w:r>
      <w:r>
        <w:rPr>
          <w:rStyle w:val="NormalTok"/>
        </w:rPr>
        <w:t>,</w:t>
      </w:r>
      <w:r>
        <w:rPr>
          <w:rStyle w:val="DecValTok"/>
        </w:rPr>
        <w:t>38</w:t>
      </w:r>
      <w:r>
        <w:rPr>
          <w:rStyle w:val="NormalTok"/>
        </w:rPr>
        <w:t>)</w:t>
      </w:r>
      <w:r>
        <w:br/>
      </w:r>
      <w:r>
        <w:br/>
      </w:r>
      <w:r>
        <w:rPr>
          <w:rStyle w:val="NormalTok"/>
        </w:rPr>
        <w:t xml:space="preserve">data </w:t>
      </w:r>
      <w:r>
        <w:rPr>
          <w:rStyle w:val="OtherTok"/>
        </w:rPr>
        <w:t>&lt;-</w:t>
      </w:r>
      <w:r>
        <w:rPr>
          <w:rStyle w:val="NormalTok"/>
        </w:rPr>
        <w:t xml:space="preserve"> </w:t>
      </w:r>
      <w:r>
        <w:rPr>
          <w:rStyle w:val="FunctionTok"/>
        </w:rPr>
        <w:t>data.frame</w:t>
      </w:r>
      <w:r>
        <w:rPr>
          <w:rStyle w:val="NormalTok"/>
        </w:rPr>
        <w:t>(Kabupaten_Kota, Gizi_Buruk)</w:t>
      </w:r>
      <w:r>
        <w:br/>
      </w:r>
      <w:r>
        <w:br/>
      </w:r>
      <w:r>
        <w:rPr>
          <w:rStyle w:val="CommentTok"/>
        </w:rPr>
        <w:t># Urutkan berdasarkan jumlah balita gizi buruk</w:t>
      </w:r>
      <w:r>
        <w:br/>
      </w:r>
      <w:r>
        <w:rPr>
          <w:rStyle w:val="NormalTok"/>
        </w:rPr>
        <w:t>data</w:t>
      </w:r>
      <w:r>
        <w:rPr>
          <w:rStyle w:val="SpecialCharTok"/>
        </w:rPr>
        <w:t>$</w:t>
      </w:r>
      <w:r>
        <w:rPr>
          <w:rStyle w:val="NormalTok"/>
        </w:rPr>
        <w:t xml:space="preserve">Kabupaten_Kota </w:t>
      </w:r>
      <w:r>
        <w:rPr>
          <w:rStyle w:val="OtherTok"/>
        </w:rPr>
        <w:t>&lt;-</w:t>
      </w:r>
      <w:r>
        <w:rPr>
          <w:rStyle w:val="NormalTok"/>
        </w:rPr>
        <w:t xml:space="preserve"> </w:t>
      </w:r>
      <w:r>
        <w:rPr>
          <w:rStyle w:val="FunctionTok"/>
        </w:rPr>
        <w:t>factor</w:t>
      </w:r>
      <w:r>
        <w:rPr>
          <w:rStyle w:val="NormalTok"/>
        </w:rPr>
        <w:t>(data</w:t>
      </w:r>
      <w:r>
        <w:rPr>
          <w:rStyle w:val="SpecialCharTok"/>
        </w:rPr>
        <w:t>$</w:t>
      </w:r>
      <w:r>
        <w:rPr>
          <w:rStyle w:val="NormalTok"/>
        </w:rPr>
        <w:t xml:space="preserve">Kabupaten_Kota, </w:t>
      </w:r>
      <w:r>
        <w:rPr>
          <w:rStyle w:val="AttributeTok"/>
        </w:rPr>
        <w:t>levels =</w:t>
      </w:r>
      <w:r>
        <w:rPr>
          <w:rStyle w:val="NormalTok"/>
        </w:rPr>
        <w:t xml:space="preserve"> data</w:t>
      </w:r>
      <w:r>
        <w:rPr>
          <w:rStyle w:val="SpecialCharTok"/>
        </w:rPr>
        <w:t>$</w:t>
      </w:r>
      <w:r>
        <w:rPr>
          <w:rStyle w:val="NormalTok"/>
        </w:rPr>
        <w:t>Kabupaten_Kota[</w:t>
      </w:r>
      <w:r>
        <w:rPr>
          <w:rStyle w:val="FunctionTok"/>
        </w:rPr>
        <w:t>order</w:t>
      </w:r>
      <w:r>
        <w:rPr>
          <w:rStyle w:val="NormalTok"/>
        </w:rPr>
        <w:t>(data</w:t>
      </w:r>
      <w:r>
        <w:rPr>
          <w:rStyle w:val="SpecialCharTok"/>
        </w:rPr>
        <w:t>$</w:t>
      </w:r>
      <w:r>
        <w:rPr>
          <w:rStyle w:val="NormalTok"/>
        </w:rPr>
        <w:t>Gizi_Buruk)])</w:t>
      </w:r>
      <w:r>
        <w:br/>
      </w:r>
      <w:r>
        <w:br/>
      </w:r>
      <w:r>
        <w:rPr>
          <w:rStyle w:val="CommentTok"/>
        </w:rPr>
        <w:t># Scatterplot</w:t>
      </w:r>
      <w:r>
        <w:br/>
      </w: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Kabupaten_Kota, </w:t>
      </w:r>
      <w:r>
        <w:rPr>
          <w:rStyle w:val="AttributeTok"/>
        </w:rPr>
        <w:t>y =</w:t>
      </w:r>
      <w:r>
        <w:rPr>
          <w:rStyle w:val="NormalTok"/>
        </w:rPr>
        <w:t xml:space="preserve"> Gizi_Buruk)) </w:t>
      </w:r>
      <w:r>
        <w:rPr>
          <w:rStyle w:val="SpecialCharTok"/>
        </w:rPr>
        <w:t>+</w:t>
      </w:r>
      <w:r>
        <w:br/>
      </w:r>
      <w:r>
        <w:rPr>
          <w:rStyle w:val="NormalTok"/>
        </w:rPr>
        <w:t xml:space="preserve">  </w:t>
      </w:r>
      <w:r>
        <w:rPr>
          <w:rStyle w:val="FunctionTok"/>
        </w:rPr>
        <w:t>geom_point</w:t>
      </w:r>
      <w:r>
        <w:rPr>
          <w:rStyle w:val="NormalTok"/>
        </w:rPr>
        <w:t>(</w:t>
      </w:r>
      <w:r>
        <w:br/>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br/>
      </w:r>
      <w:r>
        <w:rPr>
          <w:rStyle w:val="NormalTok"/>
        </w:rPr>
        <w:t xml:space="preserve">    </w:t>
      </w:r>
      <w:r>
        <w:rPr>
          <w:rStyle w:val="AttributeTok"/>
        </w:rPr>
        <w:t>fill =</w:t>
      </w:r>
      <w:r>
        <w:rPr>
          <w:rStyle w:val="NormalTok"/>
        </w:rPr>
        <w:t xml:space="preserve"> </w:t>
      </w:r>
      <w:r>
        <w:rPr>
          <w:rStyle w:val="StringTok"/>
        </w:rPr>
        <w:t>"#f4acb7"</w:t>
      </w:r>
      <w:r>
        <w:rPr>
          <w:rStyle w:val="NormalTok"/>
        </w:rPr>
        <w:t xml:space="preserve">,        </w:t>
      </w:r>
      <w:r>
        <w:br/>
      </w:r>
      <w:r>
        <w:rPr>
          <w:rStyle w:val="NormalTok"/>
        </w:rPr>
        <w:t xml:space="preserve">    </w:t>
      </w:r>
      <w:r>
        <w:rPr>
          <w:rStyle w:val="AttributeTok"/>
        </w:rPr>
        <w:t>color =</w:t>
      </w:r>
      <w:r>
        <w:rPr>
          <w:rStyle w:val="NormalTok"/>
        </w:rPr>
        <w:t xml:space="preserve"> </w:t>
      </w:r>
      <w:r>
        <w:rPr>
          <w:rStyle w:val="StringTok"/>
        </w:rPr>
        <w:t>"#e75480"</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0.7</w:t>
      </w:r>
      <w:r>
        <w:rPr>
          <w:rStyle w:val="NormalTok"/>
        </w:rPr>
        <w:t xml:space="preserve">             </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"Sebaran Jumlah Gizi Balita Buruk di Jawa Tengah (2024)"</w:t>
      </w:r>
      <w:r>
        <w:rPr>
          <w:rStyle w:val="NormalTok"/>
        </w:rPr>
        <w:t>,</w:t>
      </w:r>
      <w:r>
        <w:br/>
      </w:r>
      <w:r>
        <w:rPr>
          <w:rStyle w:val="NormalTok"/>
        </w:rPr>
        <w:t xml:space="preserve">    </w:t>
      </w:r>
      <w:r>
        <w:rPr>
          <w:rStyle w:val="AttributeTok"/>
        </w:rPr>
        <w:t>subtitle =</w:t>
      </w:r>
      <w:r>
        <w:rPr>
          <w:rStyle w:val="NormalTok"/>
        </w:rPr>
        <w:t xml:space="preserve"> </w:t>
      </w:r>
      <w:r>
        <w:rPr>
          <w:rStyle w:val="StringTok"/>
        </w:rPr>
        <w:t>"Setiap titik mewakili satu kabupaten/kota"</w:t>
      </w:r>
      <w:r>
        <w:rPr>
          <w:rStyle w:val="NormalTok"/>
        </w:rPr>
        <w:t>,</w:t>
      </w:r>
      <w:r>
        <w:br/>
      </w:r>
      <w:r>
        <w:rPr>
          <w:rStyle w:val="NormalTok"/>
        </w:rPr>
        <w:t xml:space="preserve">    </w:t>
      </w:r>
      <w:r>
        <w:rPr>
          <w:rStyle w:val="AttributeTok"/>
        </w:rPr>
        <w:t>x =</w:t>
      </w:r>
      <w:r>
        <w:rPr>
          <w:rStyle w:val="NormalTok"/>
        </w:rPr>
        <w:t xml:space="preserve"> </w:t>
      </w:r>
      <w:r>
        <w:rPr>
          <w:rStyle w:val="StringTok"/>
        </w:rPr>
        <w:t>"Kabupaten/Kota"</w:t>
      </w:r>
      <w:r>
        <w:rPr>
          <w:rStyle w:val="NormalTok"/>
        </w:rPr>
        <w:t>,</w:t>
      </w:r>
      <w:r>
        <w:br/>
      </w:r>
      <w:r>
        <w:rPr>
          <w:rStyle w:val="NormalTok"/>
        </w:rPr>
        <w:t xml:space="preserve">    </w:t>
      </w:r>
      <w:r>
        <w:rPr>
          <w:rStyle w:val="AttributeTok"/>
        </w:rPr>
        <w:t>y =</w:t>
      </w:r>
      <w:r>
        <w:rPr>
          <w:rStyle w:val="NormalTok"/>
        </w:rPr>
        <w:t xml:space="preserve"> </w:t>
      </w:r>
      <w:r>
        <w:rPr>
          <w:rStyle w:val="StringTok"/>
        </w:rPr>
        <w:t>"Jumlah Gizi Balita Buruk"</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"#e75480"</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13</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color =</w:t>
      </w:r>
      <w:r>
        <w:rPr>
          <w:rStyle w:val="NormalTok"/>
        </w:rPr>
        <w:t xml:space="preserve"> </w:t>
      </w:r>
      <w:r>
        <w:rPr>
          <w:rStyle w:val="StringTok"/>
        </w:rPr>
        <w:t>"#555"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panel.grid.major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"#f9dce1"</w:t>
      </w:r>
      <w:r>
        <w:rPr>
          <w:rStyle w:val="NormalTok"/>
        </w:rPr>
        <w:t>),</w:t>
      </w:r>
      <w:r>
        <w:br/>
      </w:r>
      <w:r>
        <w:rPr>
          <w:rStyle w:val="NormalTok"/>
        </w:rPr>
        <w:t xml:space="preserve">    </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"#fff6f9"</w:t>
      </w:r>
      <w:r>
        <w:rPr>
          <w:rStyle w:val="NormalTok"/>
        </w:rPr>
        <w:t xml:space="preserve">, </w:t>
      </w:r>
      <w:r>
        <w:rPr>
          <w:rStyle w:val="AttributeTok"/>
        </w:rPr>
        <w:t>color =</w:t>
      </w:r>
      <w:r>
        <w:rPr>
          <w:rStyle w:val="NormalTok"/>
        </w:rPr>
        <w:t xml:space="preserve"> </w:t>
      </w:r>
      <w:r>
        <w:rPr>
          <w:rStyle w:val="ConstantTok"/>
        </w:rPr>
        <w:t>NA</w:t>
      </w:r>
      <w:r>
        <w:rPr>
          <w:rStyle w:val="NormalTok"/>
        </w:rPr>
        <w:t>)</w:t>
      </w:r>
      <w:r>
        <w:br/>
      </w:r>
      <w:r>
        <w:rPr>
          <w:rStyle w:val="NormalTok"/>
        </w:rPr>
        <w:t xml:space="preserve">  )</w:t>
      </w:r>
    </w:p>
    <w:p w14:paraId="1F988E52" w14:textId="77777777" w:rsidR="00650652" w:rsidRDefault="007339F2">
      <w:pPr>
        <w:pStyle w:val="FirstParagraph"/>
        <w:rPr>
          <w:del w:id="112" w:author="Microsoft Word" w:date="2025-10-21T19:52:00Z" w16du:dateUtc="2025-10-21T12:52:00Z"/>
        </w:rPr>
      </w:pPr>
      <w:del w:id="113" w:author="Microsoft Word" w:date="2025-10-21T19:52:00Z" w16du:dateUtc="2025-10-21T12:52:00Z">
        <w:r>
          <w:rPr>
            <w:noProof/>
          </w:rPr>
          <w:lastRenderedPageBreak/>
          <w:drawing>
            <wp:inline distT="0" distB="0" distL="0" distR="0" wp14:anchorId="3A98A566" wp14:editId="0D0E0A15">
              <wp:extent cx="4620126" cy="3696101"/>
              <wp:effectExtent l="0" t="0" r="0" b="0"/>
              <wp:docPr id="1217560691" name="Picture"/>
              <wp:cNvGraphicFramePr/>
              <a:graphic xmlns:a="http://schemas.openxmlformats.org/drawingml/2006/main">
                <a:graphicData uri="http://schemas.openxmlformats.org/drawingml/2006/picture">
                  <pic:pic xmlns:pic="http://schemas.openxmlformats.org/drawingml/2006/picture">
                    <pic:nvPicPr>
                      <pic:cNvPr id="69" name="Picture" descr="UTS_files/figure-docx/unnamed-chunk-3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del>
    </w:p>
    <w:p w14:paraId="55C35D26" w14:textId="77777777" w:rsidR="005B3E8F" w:rsidRDefault="007339F2">
      <w:pPr>
        <w:pStyle w:val="FirstParagraph"/>
        <w:rPr>
          <w:ins w:id="114" w:author="Microsoft Word" w:date="2025-10-21T19:52:00Z" w16du:dateUtc="2025-10-21T12:52:00Z"/>
        </w:rPr>
      </w:pPr>
      <w:ins w:id="115" w:author="Microsoft Word" w:date="2025-10-21T19:52:00Z" w16du:dateUtc="2025-10-21T12:52:00Z">
        <w:r>
          <w:rPr>
            <w:noProof/>
          </w:rPr>
          <w:drawing>
            <wp:inline distT="0" distB="0" distL="0" distR="0" wp14:anchorId="55C35D3E" wp14:editId="39641BE7">
              <wp:extent cx="5417820" cy="383286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TS_files/figure-docx/unnamed-chunk-31-1.png"/>
                      <pic:cNvPicPr>
                        <a:picLocks noChangeAspect="1" noChangeArrowheads="1"/>
                      </pic:cNvPicPr>
                    </pic:nvPicPr>
                    <pic:blipFill>
                      <a:blip r:embed="rId14"/>
                      <a:stretch>
                        <a:fillRect/>
                      </a:stretch>
                    </pic:blipFill>
                    <pic:spPr bwMode="auto">
                      <a:xfrm>
                        <a:off x="0" y="0"/>
                        <a:ext cx="5418411" cy="3833278"/>
                      </a:xfrm>
                      <a:prstGeom prst="rect">
                        <a:avLst/>
                      </a:prstGeom>
                      <a:noFill/>
                      <a:ln w="9525">
                        <a:noFill/>
                        <a:headEnd/>
                        <a:tailEnd/>
                      </a:ln>
                    </pic:spPr>
                  </pic:pic>
                </a:graphicData>
              </a:graphic>
            </wp:inline>
          </w:drawing>
        </w:r>
      </w:ins>
    </w:p>
    <w:p w14:paraId="55C35D27" w14:textId="77777777" w:rsidR="005B3E8F" w:rsidRDefault="007339F2">
      <w:pPr>
        <w:pStyle w:val="BodyText"/>
      </w:pPr>
      <w:r>
        <w:t>Secara umum, data diatas menggambarkan bahwa gizi buruk masih menjadi persoalan multidimensi di Jawa Tengah, yang tidak hanya dipengaruhi oleh faktor ekonomi, tetapi juga oleh pengetahuan gizi, perilaku konsumsi, dan kualitas pelayanan kesehatan. Oleh karena itu, upaya pencegahan harus dilakukan secara menyeluruh melalui peningkatan edukasi gizi, pengawasan tumbuh kembang balita secara rutin, serta kolaborasi lintas sektor untuk menekan angka gizi buruk di daerah-daerah dengan kasus tertinggi seperti Kendal</w:t>
      </w:r>
      <w:r>
        <w:t>, Jepara, dan Cilacap.</w:t>
      </w:r>
    </w:p>
    <w:p w14:paraId="55C35D28" w14:textId="77777777" w:rsidR="005B3E8F" w:rsidRDefault="007339F2">
      <w:pPr>
        <w:pStyle w:val="Heading3"/>
      </w:pPr>
      <w:bookmarkStart w:id="116" w:name="penutup"/>
      <w:bookmarkStart w:id="117" w:name="_Toc211968594"/>
      <w:bookmarkStart w:id="118" w:name="_Toc211968603"/>
      <w:bookmarkEnd w:id="111"/>
      <w:bookmarkEnd w:id="98"/>
      <w:r>
        <w:t>PENUTUP</w:t>
      </w:r>
      <w:bookmarkEnd w:id="117"/>
      <w:bookmarkEnd w:id="118"/>
    </w:p>
    <w:p w14:paraId="55C35D29" w14:textId="77777777" w:rsidR="005B3E8F" w:rsidRDefault="007339F2">
      <w:pPr>
        <w:pStyle w:val="FirstParagraph"/>
      </w:pPr>
      <w:r>
        <w:t>Analisis ini memberikan gambaran mengenai kondisi gizi balita di Provinsi Jawa Tengah, khususnya terkait balita pendek, gizi kurang, dan gizi buruk. Melalui visualisasi data ini diharapkan masyarakat dan pemerintah daerah dapat lebih memahami pentingnya perbaikan gizi sejak dini.</w:t>
      </w:r>
    </w:p>
    <w:p w14:paraId="55C35D2A" w14:textId="77777777" w:rsidR="005B3E8F" w:rsidRDefault="007339F2">
      <w:pPr>
        <w:pStyle w:val="BodyText"/>
      </w:pPr>
      <w:r>
        <w:t xml:space="preserve">Ucapan terima kasih kepada </w:t>
      </w:r>
      <w:r>
        <w:rPr>
          <w:b/>
          <w:bCs/>
        </w:rPr>
        <w:t>BPS</w:t>
      </w:r>
      <w:r>
        <w:t xml:space="preserve"> serta semua pihak yang telah mendukung analisis data ini.</w:t>
      </w:r>
    </w:p>
    <w:p w14:paraId="55C35D2B" w14:textId="77777777" w:rsidR="005B3E8F" w:rsidRDefault="007339F2">
      <w:pPr>
        <w:pStyle w:val="BodyText"/>
      </w:pPr>
      <w:r>
        <w:t xml:space="preserve"> Terima kasih </w:t>
      </w:r>
      <w:r>
        <w:t>💖</w:t>
      </w:r>
    </w:p>
    <w:bookmarkEnd w:id="116"/>
    <w:bookmarkEnd w:id="59"/>
    <w:sectPr w:rsidR="005B3E8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7AED87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21504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5B3E8F"/>
    <w:rsid w:val="005B3E8F"/>
    <w:rsid w:val="00650652"/>
    <w:rsid w:val="007339F2"/>
    <w:rsid w:val="00DB513C"/>
    <w:rsid w:val="00F4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5CC9"/>
  <w15:docId w15:val="{442F7B7D-A919-4F53-AB8E-95DC0C59B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7339F2"/>
    <w:pPr>
      <w:spacing w:after="100"/>
      <w:ind w:left="240"/>
    </w:pPr>
  </w:style>
  <w:style w:type="paragraph" w:styleId="TOC3">
    <w:name w:val="toc 3"/>
    <w:basedOn w:val="Normal"/>
    <w:next w:val="Normal"/>
    <w:autoRedefine/>
    <w:uiPriority w:val="39"/>
    <w:rsid w:val="007339F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3955</Words>
  <Characters>22549</Characters>
  <Application>Microsoft Office Word</Application>
  <DocSecurity>0</DocSecurity>
  <Lines>187</Lines>
  <Paragraphs>52</Paragraphs>
  <ScaleCrop>false</ScaleCrop>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Gizi Balita di Jawa Tengah 2024</dc:title>
  <dc:creator>Marcella Ariani (20254920003)</dc:creator>
  <cp:keywords/>
  <cp:lastModifiedBy>mrcllaryani437@gmail.com</cp:lastModifiedBy>
  <cp:revision>2</cp:revision>
  <dcterms:created xsi:type="dcterms:W3CDTF">2025-10-21T12:49:00Z</dcterms:created>
  <dcterms:modified xsi:type="dcterms:W3CDTF">2025-10-21T12:52:00Z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2025-10-15</vt:lpwstr>
  </property>
  <property fmtid="{D5CDD505-2E9C-101B-9397-08002B2CF9AE}" pid="3" name="output">
    <vt:lpwstr/>
  </property>
</Properties>
</file>